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576CEB">
          <w:pPr>
            <w:pStyle w:val="TOC2"/>
            <w:tabs>
              <w:tab w:val="right" w:leader="dot" w:pos="9016"/>
            </w:tabs>
            <w:rPr>
              <w:rFonts w:eastAsiaTheme="minorEastAsia"/>
              <w:noProof/>
              <w:sz w:val="24"/>
              <w:szCs w:val="24"/>
              <w:lang w:eastAsia="en-GB"/>
            </w:rPr>
          </w:pPr>
          <w:hyperlink w:anchor="_Toc166964421" w:history="1">
            <w:r w:rsidR="00EF550E" w:rsidRPr="00702D3F">
              <w:rPr>
                <w:rStyle w:val="Hyperlink"/>
                <w:noProof/>
              </w:rPr>
              <w:t>Project Description</w:t>
            </w:r>
            <w:r w:rsidR="00EF550E">
              <w:rPr>
                <w:noProof/>
                <w:webHidden/>
              </w:rPr>
              <w:tab/>
            </w:r>
            <w:r w:rsidR="00EF550E">
              <w:rPr>
                <w:noProof/>
                <w:webHidden/>
              </w:rPr>
              <w:fldChar w:fldCharType="begin"/>
            </w:r>
            <w:r w:rsidR="00EF550E">
              <w:rPr>
                <w:noProof/>
                <w:webHidden/>
              </w:rPr>
              <w:instrText xml:space="preserve"> PAGEREF _Toc166964421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60C18C24" w14:textId="3618BC5E" w:rsidR="00EF550E" w:rsidRDefault="00576CEB">
          <w:pPr>
            <w:pStyle w:val="TOC2"/>
            <w:tabs>
              <w:tab w:val="right" w:leader="dot" w:pos="9016"/>
            </w:tabs>
            <w:rPr>
              <w:rFonts w:eastAsiaTheme="minorEastAsia"/>
              <w:noProof/>
              <w:sz w:val="24"/>
              <w:szCs w:val="24"/>
              <w:lang w:eastAsia="en-GB"/>
            </w:rPr>
          </w:pPr>
          <w:hyperlink w:anchor="_Toc166964422" w:history="1">
            <w:r w:rsidR="00EF550E" w:rsidRPr="00702D3F">
              <w:rPr>
                <w:rStyle w:val="Hyperlink"/>
                <w:noProof/>
              </w:rPr>
              <w:t>How this was decided</w:t>
            </w:r>
            <w:r w:rsidR="00EF550E">
              <w:rPr>
                <w:noProof/>
                <w:webHidden/>
              </w:rPr>
              <w:tab/>
            </w:r>
            <w:r w:rsidR="00EF550E">
              <w:rPr>
                <w:noProof/>
                <w:webHidden/>
              </w:rPr>
              <w:fldChar w:fldCharType="begin"/>
            </w:r>
            <w:r w:rsidR="00EF550E">
              <w:rPr>
                <w:noProof/>
                <w:webHidden/>
              </w:rPr>
              <w:instrText xml:space="preserve"> PAGEREF _Toc166964422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C2A1DC3" w14:textId="4ACE19FC" w:rsidR="00EF550E" w:rsidRDefault="00576CEB">
          <w:pPr>
            <w:pStyle w:val="TOC2"/>
            <w:tabs>
              <w:tab w:val="right" w:leader="dot" w:pos="9016"/>
            </w:tabs>
            <w:rPr>
              <w:rFonts w:eastAsiaTheme="minorEastAsia"/>
              <w:noProof/>
              <w:sz w:val="24"/>
              <w:szCs w:val="24"/>
              <w:lang w:eastAsia="en-GB"/>
            </w:rPr>
          </w:pPr>
          <w:hyperlink w:anchor="_Toc166964423" w:history="1">
            <w:r w:rsidR="00EF550E" w:rsidRPr="00702D3F">
              <w:rPr>
                <w:rStyle w:val="Hyperlink"/>
                <w:noProof/>
              </w:rPr>
              <w:t>Acceptance Criteria/Project Outcomes</w:t>
            </w:r>
            <w:r w:rsidR="00EF550E">
              <w:rPr>
                <w:noProof/>
                <w:webHidden/>
              </w:rPr>
              <w:tab/>
            </w:r>
            <w:r w:rsidR="00EF550E">
              <w:rPr>
                <w:noProof/>
                <w:webHidden/>
              </w:rPr>
              <w:fldChar w:fldCharType="begin"/>
            </w:r>
            <w:r w:rsidR="00EF550E">
              <w:rPr>
                <w:noProof/>
                <w:webHidden/>
              </w:rPr>
              <w:instrText xml:space="preserve"> PAGEREF _Toc166964423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6C4B620" w14:textId="3294AEFA" w:rsidR="00EF550E" w:rsidRDefault="00576CEB">
          <w:pPr>
            <w:pStyle w:val="TOC1"/>
            <w:tabs>
              <w:tab w:val="right" w:leader="dot" w:pos="9016"/>
            </w:tabs>
            <w:rPr>
              <w:rFonts w:eastAsiaTheme="minorEastAsia"/>
              <w:noProof/>
              <w:sz w:val="24"/>
              <w:szCs w:val="24"/>
              <w:lang w:eastAsia="en-GB"/>
            </w:rPr>
          </w:pPr>
          <w:hyperlink w:anchor="_Toc166964424" w:history="1">
            <w:r w:rsidR="00EF550E" w:rsidRPr="00702D3F">
              <w:rPr>
                <w:rStyle w:val="Hyperlink"/>
                <w:noProof/>
              </w:rPr>
              <w:t>Stakeholders Involved</w:t>
            </w:r>
            <w:r w:rsidR="00EF550E">
              <w:rPr>
                <w:noProof/>
                <w:webHidden/>
              </w:rPr>
              <w:tab/>
            </w:r>
            <w:r w:rsidR="00EF550E">
              <w:rPr>
                <w:noProof/>
                <w:webHidden/>
              </w:rPr>
              <w:fldChar w:fldCharType="begin"/>
            </w:r>
            <w:r w:rsidR="00EF550E">
              <w:rPr>
                <w:noProof/>
                <w:webHidden/>
              </w:rPr>
              <w:instrText xml:space="preserve"> PAGEREF _Toc166964424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738BE63A" w14:textId="28FBA064" w:rsidR="00EF550E" w:rsidRDefault="00576CEB">
          <w:pPr>
            <w:pStyle w:val="TOC2"/>
            <w:tabs>
              <w:tab w:val="right" w:leader="dot" w:pos="9016"/>
            </w:tabs>
            <w:rPr>
              <w:rFonts w:eastAsiaTheme="minorEastAsia"/>
              <w:noProof/>
              <w:sz w:val="24"/>
              <w:szCs w:val="24"/>
              <w:lang w:eastAsia="en-GB"/>
            </w:rPr>
          </w:pPr>
          <w:hyperlink w:anchor="_Toc166964425" w:history="1">
            <w:r w:rsidR="00EF550E" w:rsidRPr="00702D3F">
              <w:rPr>
                <w:rStyle w:val="Hyperlink"/>
                <w:noProof/>
              </w:rPr>
              <w:t>Summary</w:t>
            </w:r>
            <w:r w:rsidR="00EF550E">
              <w:rPr>
                <w:noProof/>
                <w:webHidden/>
              </w:rPr>
              <w:tab/>
            </w:r>
            <w:r w:rsidR="00EF550E">
              <w:rPr>
                <w:noProof/>
                <w:webHidden/>
              </w:rPr>
              <w:fldChar w:fldCharType="begin"/>
            </w:r>
            <w:r w:rsidR="00EF550E">
              <w:rPr>
                <w:noProof/>
                <w:webHidden/>
              </w:rPr>
              <w:instrText xml:space="preserve"> PAGEREF _Toc166964425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590C41F8" w14:textId="44D321B6" w:rsidR="00EF550E" w:rsidRDefault="00576CEB">
          <w:pPr>
            <w:pStyle w:val="TOC2"/>
            <w:tabs>
              <w:tab w:val="right" w:leader="dot" w:pos="9016"/>
            </w:tabs>
            <w:rPr>
              <w:rFonts w:eastAsiaTheme="minorEastAsia"/>
              <w:noProof/>
              <w:sz w:val="24"/>
              <w:szCs w:val="24"/>
              <w:lang w:eastAsia="en-GB"/>
            </w:rPr>
          </w:pPr>
          <w:hyperlink w:anchor="_Toc166964426" w:history="1">
            <w:r w:rsidR="00EF550E" w:rsidRPr="00702D3F">
              <w:rPr>
                <w:rStyle w:val="Hyperlink"/>
                <w:noProof/>
              </w:rPr>
              <w:t>QA</w:t>
            </w:r>
            <w:r w:rsidR="00EF550E">
              <w:rPr>
                <w:noProof/>
                <w:webHidden/>
              </w:rPr>
              <w:tab/>
            </w:r>
            <w:r w:rsidR="00EF550E">
              <w:rPr>
                <w:noProof/>
                <w:webHidden/>
              </w:rPr>
              <w:fldChar w:fldCharType="begin"/>
            </w:r>
            <w:r w:rsidR="00EF550E">
              <w:rPr>
                <w:noProof/>
                <w:webHidden/>
              </w:rPr>
              <w:instrText xml:space="preserve"> PAGEREF _Toc166964426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464BAD85" w14:textId="6F41BBBC" w:rsidR="00EF550E" w:rsidRDefault="00576CEB">
          <w:pPr>
            <w:pStyle w:val="TOC1"/>
            <w:tabs>
              <w:tab w:val="right" w:leader="dot" w:pos="9016"/>
            </w:tabs>
            <w:rPr>
              <w:rFonts w:eastAsiaTheme="minorEastAsia"/>
              <w:noProof/>
              <w:sz w:val="24"/>
              <w:szCs w:val="24"/>
              <w:lang w:eastAsia="en-GB"/>
            </w:rPr>
          </w:pPr>
          <w:hyperlink w:anchor="_Toc166964427" w:history="1">
            <w:r w:rsidR="00EF550E" w:rsidRPr="00702D3F">
              <w:rPr>
                <w:rStyle w:val="Hyperlink"/>
                <w:noProof/>
              </w:rPr>
              <w:t>Development</w:t>
            </w:r>
            <w:r w:rsidR="00EF550E">
              <w:rPr>
                <w:noProof/>
                <w:webHidden/>
              </w:rPr>
              <w:tab/>
            </w:r>
            <w:r w:rsidR="00EF550E">
              <w:rPr>
                <w:noProof/>
                <w:webHidden/>
              </w:rPr>
              <w:fldChar w:fldCharType="begin"/>
            </w:r>
            <w:r w:rsidR="00EF550E">
              <w:rPr>
                <w:noProof/>
                <w:webHidden/>
              </w:rPr>
              <w:instrText xml:space="preserve"> PAGEREF _Toc166964427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604CACC5" w14:textId="46735807" w:rsidR="00EF550E" w:rsidRDefault="00576CEB">
          <w:pPr>
            <w:pStyle w:val="TOC2"/>
            <w:tabs>
              <w:tab w:val="right" w:leader="dot" w:pos="9016"/>
            </w:tabs>
            <w:rPr>
              <w:rFonts w:eastAsiaTheme="minorEastAsia"/>
              <w:noProof/>
              <w:sz w:val="24"/>
              <w:szCs w:val="24"/>
              <w:lang w:eastAsia="en-GB"/>
            </w:rPr>
          </w:pPr>
          <w:hyperlink w:anchor="_Toc166964428" w:history="1">
            <w:r w:rsidR="00EF550E" w:rsidRPr="00702D3F">
              <w:rPr>
                <w:rStyle w:val="Hyperlink"/>
                <w:noProof/>
              </w:rPr>
              <w:t>User Input</w:t>
            </w:r>
            <w:r w:rsidR="00EF550E">
              <w:rPr>
                <w:noProof/>
                <w:webHidden/>
              </w:rPr>
              <w:tab/>
            </w:r>
            <w:r w:rsidR="00EF550E">
              <w:rPr>
                <w:noProof/>
                <w:webHidden/>
              </w:rPr>
              <w:fldChar w:fldCharType="begin"/>
            </w:r>
            <w:r w:rsidR="00EF550E">
              <w:rPr>
                <w:noProof/>
                <w:webHidden/>
              </w:rPr>
              <w:instrText xml:space="preserve"> PAGEREF _Toc166964428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788CD928" w14:textId="01F0C7B1" w:rsidR="00EF550E" w:rsidRDefault="00576CEB">
          <w:pPr>
            <w:pStyle w:val="TOC2"/>
            <w:tabs>
              <w:tab w:val="right" w:leader="dot" w:pos="9016"/>
            </w:tabs>
            <w:rPr>
              <w:rFonts w:eastAsiaTheme="minorEastAsia"/>
              <w:noProof/>
              <w:sz w:val="24"/>
              <w:szCs w:val="24"/>
              <w:lang w:eastAsia="en-GB"/>
            </w:rPr>
          </w:pPr>
          <w:hyperlink w:anchor="_Toc166964429" w:history="1">
            <w:r w:rsidR="00EF550E" w:rsidRPr="00702D3F">
              <w:rPr>
                <w:rStyle w:val="Hyperlink"/>
                <w:noProof/>
              </w:rPr>
              <w:t>CRUD - Database Connection</w:t>
            </w:r>
            <w:r w:rsidR="00EF550E">
              <w:rPr>
                <w:noProof/>
                <w:webHidden/>
              </w:rPr>
              <w:tab/>
            </w:r>
            <w:r w:rsidR="00EF550E">
              <w:rPr>
                <w:noProof/>
                <w:webHidden/>
              </w:rPr>
              <w:fldChar w:fldCharType="begin"/>
            </w:r>
            <w:r w:rsidR="00EF550E">
              <w:rPr>
                <w:noProof/>
                <w:webHidden/>
              </w:rPr>
              <w:instrText xml:space="preserve"> PAGEREF _Toc166964429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E73BA55" w14:textId="57E59F6F" w:rsidR="00EF550E" w:rsidRDefault="00576CEB">
          <w:pPr>
            <w:pStyle w:val="TOC3"/>
            <w:tabs>
              <w:tab w:val="right" w:leader="dot" w:pos="9016"/>
            </w:tabs>
            <w:rPr>
              <w:rFonts w:eastAsiaTheme="minorEastAsia"/>
              <w:noProof/>
              <w:sz w:val="24"/>
              <w:szCs w:val="24"/>
              <w:lang w:eastAsia="en-GB"/>
            </w:rPr>
          </w:pPr>
          <w:hyperlink w:anchor="_Toc166964430" w:history="1">
            <w:r w:rsidR="00EF550E" w:rsidRPr="00702D3F">
              <w:rPr>
                <w:rStyle w:val="Hyperlink"/>
                <w:noProof/>
              </w:rPr>
              <w:t>Handing Azure firewall</w:t>
            </w:r>
            <w:r w:rsidR="00EF550E">
              <w:rPr>
                <w:noProof/>
                <w:webHidden/>
              </w:rPr>
              <w:tab/>
            </w:r>
            <w:r w:rsidR="00EF550E">
              <w:rPr>
                <w:noProof/>
                <w:webHidden/>
              </w:rPr>
              <w:fldChar w:fldCharType="begin"/>
            </w:r>
            <w:r w:rsidR="00EF550E">
              <w:rPr>
                <w:noProof/>
                <w:webHidden/>
              </w:rPr>
              <w:instrText xml:space="preserve"> PAGEREF _Toc166964430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8C030CF" w14:textId="6856C8B2" w:rsidR="00EF550E" w:rsidRDefault="00576CEB">
          <w:pPr>
            <w:pStyle w:val="TOC2"/>
            <w:tabs>
              <w:tab w:val="right" w:leader="dot" w:pos="9016"/>
            </w:tabs>
            <w:rPr>
              <w:rFonts w:eastAsiaTheme="minorEastAsia"/>
              <w:noProof/>
              <w:sz w:val="24"/>
              <w:szCs w:val="24"/>
              <w:lang w:eastAsia="en-GB"/>
            </w:rPr>
          </w:pPr>
          <w:hyperlink w:anchor="_Toc166964431" w:history="1">
            <w:r w:rsidR="00EF550E" w:rsidRPr="00702D3F">
              <w:rPr>
                <w:rStyle w:val="Hyperlink"/>
                <w:noProof/>
              </w:rPr>
              <w:t>Credit Policy built</w:t>
            </w:r>
            <w:r w:rsidR="00EF550E">
              <w:rPr>
                <w:noProof/>
                <w:webHidden/>
              </w:rPr>
              <w:tab/>
            </w:r>
            <w:r w:rsidR="00EF550E">
              <w:rPr>
                <w:noProof/>
                <w:webHidden/>
              </w:rPr>
              <w:fldChar w:fldCharType="begin"/>
            </w:r>
            <w:r w:rsidR="00EF550E">
              <w:rPr>
                <w:noProof/>
                <w:webHidden/>
              </w:rPr>
              <w:instrText xml:space="preserve"> PAGEREF _Toc166964431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101D5E8D" w14:textId="33288862" w:rsidR="00EF550E" w:rsidRDefault="00576CEB">
          <w:pPr>
            <w:pStyle w:val="TOC3"/>
            <w:tabs>
              <w:tab w:val="right" w:leader="dot" w:pos="9016"/>
            </w:tabs>
            <w:rPr>
              <w:rFonts w:eastAsiaTheme="minorEastAsia"/>
              <w:noProof/>
              <w:sz w:val="24"/>
              <w:szCs w:val="24"/>
              <w:lang w:eastAsia="en-GB"/>
            </w:rPr>
          </w:pPr>
          <w:hyperlink w:anchor="_Toc166964432" w:history="1">
            <w:r w:rsidR="00EF550E" w:rsidRPr="00702D3F">
              <w:rPr>
                <w:rStyle w:val="Hyperlink"/>
                <w:noProof/>
              </w:rPr>
              <w:t>Scorecards</w:t>
            </w:r>
            <w:r w:rsidR="00EF550E">
              <w:rPr>
                <w:noProof/>
                <w:webHidden/>
              </w:rPr>
              <w:tab/>
            </w:r>
            <w:r w:rsidR="00EF550E">
              <w:rPr>
                <w:noProof/>
                <w:webHidden/>
              </w:rPr>
              <w:fldChar w:fldCharType="begin"/>
            </w:r>
            <w:r w:rsidR="00EF550E">
              <w:rPr>
                <w:noProof/>
                <w:webHidden/>
              </w:rPr>
              <w:instrText xml:space="preserve"> PAGEREF _Toc166964432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51C10989" w14:textId="7F82AE8E" w:rsidR="00EF550E" w:rsidRDefault="00576CEB">
          <w:pPr>
            <w:pStyle w:val="TOC3"/>
            <w:tabs>
              <w:tab w:val="right" w:leader="dot" w:pos="9016"/>
            </w:tabs>
            <w:rPr>
              <w:rFonts w:eastAsiaTheme="minorEastAsia"/>
              <w:noProof/>
              <w:sz w:val="24"/>
              <w:szCs w:val="24"/>
              <w:lang w:eastAsia="en-GB"/>
            </w:rPr>
          </w:pPr>
          <w:hyperlink w:anchor="_Toc166964433" w:history="1">
            <w:r w:rsidR="00EF550E" w:rsidRPr="00702D3F">
              <w:rPr>
                <w:rStyle w:val="Hyperlink"/>
                <w:noProof/>
              </w:rPr>
              <w:t>NULL Handling in characteristics</w:t>
            </w:r>
            <w:r w:rsidR="00EF550E">
              <w:rPr>
                <w:noProof/>
                <w:webHidden/>
              </w:rPr>
              <w:tab/>
            </w:r>
            <w:r w:rsidR="00EF550E">
              <w:rPr>
                <w:noProof/>
                <w:webHidden/>
              </w:rPr>
              <w:fldChar w:fldCharType="begin"/>
            </w:r>
            <w:r w:rsidR="00EF550E">
              <w:rPr>
                <w:noProof/>
                <w:webHidden/>
              </w:rPr>
              <w:instrText xml:space="preserve"> PAGEREF _Toc166964433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75979D17" w14:textId="7C2F5401" w:rsidR="00EF550E" w:rsidRDefault="00576CEB">
          <w:pPr>
            <w:pStyle w:val="TOC3"/>
            <w:tabs>
              <w:tab w:val="right" w:leader="dot" w:pos="9016"/>
            </w:tabs>
            <w:rPr>
              <w:rFonts w:eastAsiaTheme="minorEastAsia"/>
              <w:noProof/>
              <w:sz w:val="24"/>
              <w:szCs w:val="24"/>
              <w:lang w:eastAsia="en-GB"/>
            </w:rPr>
          </w:pPr>
          <w:hyperlink w:anchor="_Toc166964434" w:history="1">
            <w:r w:rsidR="00EF550E" w:rsidRPr="00702D3F">
              <w:rPr>
                <w:rStyle w:val="Hyperlink"/>
                <w:noProof/>
              </w:rPr>
              <w:t>Probability of Default formula</w:t>
            </w:r>
            <w:r w:rsidR="00EF550E">
              <w:rPr>
                <w:noProof/>
                <w:webHidden/>
              </w:rPr>
              <w:tab/>
            </w:r>
            <w:r w:rsidR="00EF550E">
              <w:rPr>
                <w:noProof/>
                <w:webHidden/>
              </w:rPr>
              <w:fldChar w:fldCharType="begin"/>
            </w:r>
            <w:r w:rsidR="00EF550E">
              <w:rPr>
                <w:noProof/>
                <w:webHidden/>
              </w:rPr>
              <w:instrText xml:space="preserve"> PAGEREF _Toc166964434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547270C4" w14:textId="7EC3D555" w:rsidR="00EF550E" w:rsidRDefault="00576CEB">
          <w:pPr>
            <w:pStyle w:val="TOC2"/>
            <w:tabs>
              <w:tab w:val="right" w:leader="dot" w:pos="9016"/>
            </w:tabs>
            <w:rPr>
              <w:rFonts w:eastAsiaTheme="minorEastAsia"/>
              <w:noProof/>
              <w:sz w:val="24"/>
              <w:szCs w:val="24"/>
              <w:lang w:eastAsia="en-GB"/>
            </w:rPr>
          </w:pPr>
          <w:hyperlink w:anchor="_Toc166964435" w:history="1">
            <w:r w:rsidR="00EF550E" w:rsidRPr="00702D3F">
              <w:rPr>
                <w:rStyle w:val="Hyperlink"/>
                <w:noProof/>
              </w:rPr>
              <w:t>Policy Rules</w:t>
            </w:r>
            <w:r w:rsidR="00EF550E">
              <w:rPr>
                <w:noProof/>
                <w:webHidden/>
              </w:rPr>
              <w:tab/>
            </w:r>
            <w:r w:rsidR="00EF550E">
              <w:rPr>
                <w:noProof/>
                <w:webHidden/>
              </w:rPr>
              <w:fldChar w:fldCharType="begin"/>
            </w:r>
            <w:r w:rsidR="00EF550E">
              <w:rPr>
                <w:noProof/>
                <w:webHidden/>
              </w:rPr>
              <w:instrText xml:space="preserve"> PAGEREF _Toc166964435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455D0152" w14:textId="7AF341BC" w:rsidR="00EF550E" w:rsidRDefault="00576CEB">
          <w:pPr>
            <w:pStyle w:val="TOC1"/>
            <w:tabs>
              <w:tab w:val="right" w:leader="dot" w:pos="9016"/>
            </w:tabs>
            <w:rPr>
              <w:rFonts w:eastAsiaTheme="minorEastAsia"/>
              <w:noProof/>
              <w:sz w:val="24"/>
              <w:szCs w:val="24"/>
              <w:lang w:eastAsia="en-GB"/>
            </w:rPr>
          </w:pPr>
          <w:hyperlink w:anchor="_Toc166964436" w:history="1">
            <w:r w:rsidR="00EF550E" w:rsidRPr="00702D3F">
              <w:rPr>
                <w:rStyle w:val="Hyperlink"/>
                <w:noProof/>
              </w:rPr>
              <w:t>Testing the program</w:t>
            </w:r>
            <w:r w:rsidR="00EF550E">
              <w:rPr>
                <w:noProof/>
                <w:webHidden/>
              </w:rPr>
              <w:tab/>
            </w:r>
            <w:r w:rsidR="00EF550E">
              <w:rPr>
                <w:noProof/>
                <w:webHidden/>
              </w:rPr>
              <w:fldChar w:fldCharType="begin"/>
            </w:r>
            <w:r w:rsidR="00EF550E">
              <w:rPr>
                <w:noProof/>
                <w:webHidden/>
              </w:rPr>
              <w:instrText xml:space="preserve"> PAGEREF _Toc166964436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1C0872C5" w14:textId="087E08B5" w:rsidR="00EF550E" w:rsidRDefault="00576CEB">
          <w:pPr>
            <w:pStyle w:val="TOC2"/>
            <w:tabs>
              <w:tab w:val="right" w:leader="dot" w:pos="9016"/>
            </w:tabs>
            <w:rPr>
              <w:rFonts w:eastAsiaTheme="minorEastAsia"/>
              <w:noProof/>
              <w:sz w:val="24"/>
              <w:szCs w:val="24"/>
              <w:lang w:eastAsia="en-GB"/>
            </w:rPr>
          </w:pPr>
          <w:hyperlink w:anchor="_Toc166964437" w:history="1">
            <w:r w:rsidR="00EF550E" w:rsidRPr="00702D3F">
              <w:rPr>
                <w:rStyle w:val="Hyperlink"/>
                <w:noProof/>
              </w:rPr>
              <w:t>JUnit</w:t>
            </w:r>
            <w:r w:rsidR="00EF550E">
              <w:rPr>
                <w:noProof/>
                <w:webHidden/>
              </w:rPr>
              <w:tab/>
            </w:r>
            <w:r w:rsidR="00EF550E">
              <w:rPr>
                <w:noProof/>
                <w:webHidden/>
              </w:rPr>
              <w:fldChar w:fldCharType="begin"/>
            </w:r>
            <w:r w:rsidR="00EF550E">
              <w:rPr>
                <w:noProof/>
                <w:webHidden/>
              </w:rPr>
              <w:instrText xml:space="preserve"> PAGEREF _Toc166964437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27AA17" w14:textId="7FAF1883" w:rsidR="00EF550E" w:rsidRDefault="00576CEB">
          <w:pPr>
            <w:pStyle w:val="TOC2"/>
            <w:tabs>
              <w:tab w:val="right" w:leader="dot" w:pos="9016"/>
            </w:tabs>
            <w:rPr>
              <w:rFonts w:eastAsiaTheme="minorEastAsia"/>
              <w:noProof/>
              <w:sz w:val="24"/>
              <w:szCs w:val="24"/>
              <w:lang w:eastAsia="en-GB"/>
            </w:rPr>
          </w:pPr>
          <w:hyperlink w:anchor="_Toc166964438" w:history="1">
            <w:r w:rsidR="00EF550E" w:rsidRPr="00702D3F">
              <w:rPr>
                <w:rStyle w:val="Hyperlink"/>
                <w:noProof/>
              </w:rPr>
              <w:t>End to End</w:t>
            </w:r>
            <w:r w:rsidR="00EF550E">
              <w:rPr>
                <w:noProof/>
                <w:webHidden/>
              </w:rPr>
              <w:tab/>
            </w:r>
            <w:r w:rsidR="00EF550E">
              <w:rPr>
                <w:noProof/>
                <w:webHidden/>
              </w:rPr>
              <w:fldChar w:fldCharType="begin"/>
            </w:r>
            <w:r w:rsidR="00EF550E">
              <w:rPr>
                <w:noProof/>
                <w:webHidden/>
              </w:rPr>
              <w:instrText xml:space="preserve"> PAGEREF _Toc166964438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B4E284" w14:textId="7E98EFD8" w:rsidR="00EF550E" w:rsidRDefault="00576CEB">
          <w:pPr>
            <w:pStyle w:val="TOC1"/>
            <w:tabs>
              <w:tab w:val="right" w:leader="dot" w:pos="9016"/>
            </w:tabs>
            <w:rPr>
              <w:rFonts w:eastAsiaTheme="minorEastAsia"/>
              <w:noProof/>
              <w:sz w:val="24"/>
              <w:szCs w:val="24"/>
              <w:lang w:eastAsia="en-GB"/>
            </w:rPr>
          </w:pPr>
          <w:hyperlink w:anchor="_Toc166964439" w:history="1">
            <w:r w:rsidR="00EF550E" w:rsidRPr="00702D3F">
              <w:rPr>
                <w:rStyle w:val="Hyperlink"/>
                <w:noProof/>
              </w:rPr>
              <w:t>Final Code Repository</w:t>
            </w:r>
            <w:r w:rsidR="00EF550E">
              <w:rPr>
                <w:noProof/>
                <w:webHidden/>
              </w:rPr>
              <w:tab/>
            </w:r>
            <w:r w:rsidR="00EF550E">
              <w:rPr>
                <w:noProof/>
                <w:webHidden/>
              </w:rPr>
              <w:fldChar w:fldCharType="begin"/>
            </w:r>
            <w:r w:rsidR="00EF550E">
              <w:rPr>
                <w:noProof/>
                <w:webHidden/>
              </w:rPr>
              <w:instrText xml:space="preserve"> PAGEREF _Toc166964439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3562913C" w14:textId="10877D06" w:rsidR="00EF550E" w:rsidRDefault="00576CEB">
          <w:pPr>
            <w:pStyle w:val="TOC1"/>
            <w:tabs>
              <w:tab w:val="right" w:leader="dot" w:pos="9016"/>
            </w:tabs>
            <w:rPr>
              <w:rFonts w:eastAsiaTheme="minorEastAsia"/>
              <w:noProof/>
              <w:sz w:val="24"/>
              <w:szCs w:val="24"/>
              <w:lang w:eastAsia="en-GB"/>
            </w:rPr>
          </w:pPr>
          <w:hyperlink w:anchor="_Toc166964440" w:history="1">
            <w:r w:rsidR="00EF550E" w:rsidRPr="00702D3F">
              <w:rPr>
                <w:rStyle w:val="Hyperlink"/>
                <w:noProof/>
              </w:rPr>
              <w:t>References</w:t>
            </w:r>
            <w:r w:rsidR="00EF550E">
              <w:rPr>
                <w:noProof/>
                <w:webHidden/>
              </w:rPr>
              <w:tab/>
            </w:r>
            <w:r w:rsidR="00EF550E">
              <w:rPr>
                <w:noProof/>
                <w:webHidden/>
              </w:rPr>
              <w:fldChar w:fldCharType="begin"/>
            </w:r>
            <w:r w:rsidR="00EF550E">
              <w:rPr>
                <w:noProof/>
                <w:webHidden/>
              </w:rPr>
              <w:instrText xml:space="preserve"> PAGEREF _Toc166964440 \h </w:instrText>
            </w:r>
            <w:r w:rsidR="00EF550E">
              <w:rPr>
                <w:noProof/>
                <w:webHidden/>
              </w:rPr>
            </w:r>
            <w:r w:rsidR="00EF550E">
              <w:rPr>
                <w:noProof/>
                <w:webHidden/>
              </w:rPr>
              <w:fldChar w:fldCharType="separate"/>
            </w:r>
            <w:r w:rsidR="00EF550E">
              <w:rPr>
                <w:noProof/>
                <w:webHidden/>
              </w:rPr>
              <w:t>15</w:t>
            </w:r>
            <w:r w:rsidR="00EF550E">
              <w:rPr>
                <w:noProof/>
                <w:webHidden/>
              </w:rPr>
              <w:fldChar w:fldCharType="end"/>
            </w:r>
          </w:hyperlink>
        </w:p>
        <w:p w14:paraId="216A75E1" w14:textId="7229DB92" w:rsidR="00EF550E" w:rsidRDefault="00576CEB">
          <w:pPr>
            <w:pStyle w:val="TOC1"/>
            <w:tabs>
              <w:tab w:val="right" w:leader="dot" w:pos="9016"/>
            </w:tabs>
            <w:rPr>
              <w:rFonts w:eastAsiaTheme="minorEastAsia"/>
              <w:noProof/>
              <w:sz w:val="24"/>
              <w:szCs w:val="24"/>
              <w:lang w:eastAsia="en-GB"/>
            </w:rPr>
          </w:pPr>
          <w:hyperlink w:anchor="_Toc166964441" w:history="1">
            <w:r w:rsidR="00EF550E" w:rsidRPr="00702D3F">
              <w:rPr>
                <w:rStyle w:val="Hyperlink"/>
                <w:noProof/>
              </w:rPr>
              <w:t>Appendix</w:t>
            </w:r>
            <w:r w:rsidR="00EF550E">
              <w:rPr>
                <w:noProof/>
                <w:webHidden/>
              </w:rPr>
              <w:tab/>
            </w:r>
            <w:r w:rsidR="00EF550E">
              <w:rPr>
                <w:noProof/>
                <w:webHidden/>
              </w:rPr>
              <w:fldChar w:fldCharType="begin"/>
            </w:r>
            <w:r w:rsidR="00EF550E">
              <w:rPr>
                <w:noProof/>
                <w:webHidden/>
              </w:rPr>
              <w:instrText xml:space="preserve"> PAGEREF _Toc166964441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0C38EC5E" w14:textId="326BB227" w:rsidR="00EF550E" w:rsidRDefault="00576CEB">
          <w:pPr>
            <w:pStyle w:val="TOC2"/>
            <w:tabs>
              <w:tab w:val="right" w:leader="dot" w:pos="9016"/>
            </w:tabs>
            <w:rPr>
              <w:rFonts w:eastAsiaTheme="minorEastAsia"/>
              <w:noProof/>
              <w:sz w:val="24"/>
              <w:szCs w:val="24"/>
              <w:lang w:eastAsia="en-GB"/>
            </w:rPr>
          </w:pPr>
          <w:hyperlink w:anchor="_Toc166964442" w:history="1">
            <w:r w:rsidR="00EF550E" w:rsidRPr="00702D3F">
              <w:rPr>
                <w:rStyle w:val="Hyperlink"/>
                <w:noProof/>
              </w:rPr>
              <w:t>Resources:</w:t>
            </w:r>
            <w:r w:rsidR="00EF550E">
              <w:rPr>
                <w:noProof/>
                <w:webHidden/>
              </w:rPr>
              <w:tab/>
            </w:r>
            <w:r w:rsidR="00EF550E">
              <w:rPr>
                <w:noProof/>
                <w:webHidden/>
              </w:rPr>
              <w:fldChar w:fldCharType="begin"/>
            </w:r>
            <w:r w:rsidR="00EF550E">
              <w:rPr>
                <w:noProof/>
                <w:webHidden/>
              </w:rPr>
              <w:instrText xml:space="preserve"> PAGEREF _Toc166964442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7ED08B64" w14:textId="0420E9B9" w:rsidR="00EF550E" w:rsidRDefault="00576CEB">
          <w:pPr>
            <w:pStyle w:val="TOC2"/>
            <w:tabs>
              <w:tab w:val="right" w:leader="dot" w:pos="9016"/>
            </w:tabs>
            <w:rPr>
              <w:rFonts w:eastAsiaTheme="minorEastAsia"/>
              <w:noProof/>
              <w:sz w:val="24"/>
              <w:szCs w:val="24"/>
              <w:lang w:eastAsia="en-GB"/>
            </w:rPr>
          </w:pPr>
          <w:hyperlink w:anchor="_Toc166964443" w:history="1">
            <w:r w:rsidR="00EF550E" w:rsidRPr="00702D3F">
              <w:rPr>
                <w:rStyle w:val="Hyperlink"/>
                <w:noProof/>
              </w:rPr>
              <w:t>Project Brief &amp; Checklist</w:t>
            </w:r>
            <w:r w:rsidR="00EF550E">
              <w:rPr>
                <w:noProof/>
                <w:webHidden/>
              </w:rPr>
              <w:tab/>
            </w:r>
            <w:r w:rsidR="00EF550E">
              <w:rPr>
                <w:noProof/>
                <w:webHidden/>
              </w:rPr>
              <w:fldChar w:fldCharType="begin"/>
            </w:r>
            <w:r w:rsidR="00EF550E">
              <w:rPr>
                <w:noProof/>
                <w:webHidden/>
              </w:rPr>
              <w:instrText xml:space="preserve"> PAGEREF _Toc166964443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218072D7" w14:textId="5FC74FB6" w:rsidR="00EF550E" w:rsidRDefault="00576CEB">
          <w:pPr>
            <w:pStyle w:val="TOC2"/>
            <w:tabs>
              <w:tab w:val="right" w:leader="dot" w:pos="9016"/>
            </w:tabs>
            <w:rPr>
              <w:rFonts w:eastAsiaTheme="minorEastAsia"/>
              <w:noProof/>
              <w:sz w:val="24"/>
              <w:szCs w:val="24"/>
              <w:lang w:eastAsia="en-GB"/>
            </w:rPr>
          </w:pPr>
          <w:hyperlink w:anchor="_Toc166964444" w:history="1">
            <w:r w:rsidR="00EF550E" w:rsidRPr="00702D3F">
              <w:rPr>
                <w:rStyle w:val="Hyperlink"/>
                <w:noProof/>
              </w:rPr>
              <w:t>Learning Criteria:</w:t>
            </w:r>
            <w:r w:rsidR="00EF550E">
              <w:rPr>
                <w:noProof/>
                <w:webHidden/>
              </w:rPr>
              <w:tab/>
            </w:r>
            <w:r w:rsidR="00EF550E">
              <w:rPr>
                <w:noProof/>
                <w:webHidden/>
              </w:rPr>
              <w:fldChar w:fldCharType="begin"/>
            </w:r>
            <w:r w:rsidR="00EF550E">
              <w:rPr>
                <w:noProof/>
                <w:webHidden/>
              </w:rPr>
              <w:instrText xml:space="preserve"> PAGEREF _Toc166964444 \h </w:instrText>
            </w:r>
            <w:r w:rsidR="00EF550E">
              <w:rPr>
                <w:noProof/>
                <w:webHidden/>
              </w:rPr>
            </w:r>
            <w:r w:rsidR="00EF550E">
              <w:rPr>
                <w:noProof/>
                <w:webHidden/>
              </w:rPr>
              <w:fldChar w:fldCharType="separate"/>
            </w:r>
            <w:r w:rsidR="00EF550E">
              <w:rPr>
                <w:noProof/>
                <w:webHidden/>
              </w:rPr>
              <w:t>18</w:t>
            </w:r>
            <w:r w:rsidR="00EF550E">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964424"/>
      <w:r>
        <w:lastRenderedPageBreak/>
        <w:t>Stakeholders Involved</w:t>
      </w:r>
      <w:bookmarkEnd w:id="6"/>
    </w:p>
    <w:p w14:paraId="6CE07BB9" w14:textId="104AA3BC" w:rsidR="007B6C31" w:rsidRPr="007B6C31" w:rsidRDefault="007B6C31" w:rsidP="007B6C31">
      <w:pPr>
        <w:pStyle w:val="Heading2"/>
      </w:pPr>
      <w:bookmarkStart w:id="7" w:name="_Toc166964425"/>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964426"/>
      <w:r>
        <w:t>QA</w:t>
      </w:r>
      <w:bookmarkEnd w:id="8"/>
      <w:r w:rsidR="007C4D41">
        <w:br w:type="page"/>
      </w:r>
    </w:p>
    <w:p w14:paraId="2744170B" w14:textId="6D3771B0" w:rsidR="00C879BE" w:rsidRDefault="00C879BE" w:rsidP="00BF1A1F">
      <w:pPr>
        <w:pStyle w:val="Heading1"/>
      </w:pPr>
      <w:bookmarkStart w:id="9" w:name="_Toc166964427"/>
      <w:r>
        <w:lastRenderedPageBreak/>
        <w:t>Development</w:t>
      </w:r>
      <w:bookmarkEnd w:id="9"/>
    </w:p>
    <w:p w14:paraId="57B78378" w14:textId="6E00943F" w:rsidR="002854B4" w:rsidRDefault="002854B4" w:rsidP="0047236D">
      <w:pPr>
        <w:pStyle w:val="Heading2"/>
      </w:pPr>
      <w:bookmarkStart w:id="10" w:name="_Toc166964428"/>
      <w:r>
        <w:t>User Input</w:t>
      </w:r>
      <w:bookmarkEnd w:id="10"/>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43A1AA51" w14:textId="3423AD2E" w:rsidR="009D7854" w:rsidRPr="00597BD1" w:rsidRDefault="00F65280" w:rsidP="00597BD1">
      <w:pPr>
        <w:pStyle w:val="Heading2"/>
      </w:pPr>
      <w:bookmarkStart w:id="11" w:name="_Toc166964429"/>
      <w:r>
        <w:lastRenderedPageBreak/>
        <w:t>CRUD -</w:t>
      </w:r>
      <w:r w:rsidR="008C252E">
        <w:t xml:space="preserve"> </w:t>
      </w:r>
      <w:r w:rsidR="009D7854">
        <w:t>Database Connection</w:t>
      </w:r>
      <w:bookmarkEnd w:id="11"/>
    </w:p>
    <w:p w14:paraId="1541F32E" w14:textId="26FF0CC0" w:rsidR="001E101C" w:rsidRDefault="001E101C" w:rsidP="00597BD1">
      <w:pPr>
        <w:pStyle w:val="Heading3"/>
      </w:pPr>
      <w:bookmarkStart w:id="12" w:name="_Toc166964430"/>
      <w:r>
        <w:t>Access Management</w:t>
      </w:r>
    </w:p>
    <w:p w14:paraId="6AC613B4" w14:textId="32B9997C" w:rsidR="000F0E98" w:rsidRDefault="00597BD1" w:rsidP="00597BD1">
      <w:pPr>
        <w:pStyle w:val="Heading3"/>
      </w:pPr>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6964431"/>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4" w:name="_Toc166964432"/>
      <w:r>
        <w:t>Scorecards</w:t>
      </w:r>
      <w:bookmarkEnd w:id="14"/>
    </w:p>
    <w:p w14:paraId="62CD877D" w14:textId="396DE3A5" w:rsidR="00E34A18" w:rsidRDefault="00E34A18" w:rsidP="008C730F">
      <w:pPr>
        <w:jc w:val="both"/>
      </w:pPr>
      <w:r>
        <w:t xml:space="preserve">Credit Scorecards are a tool </w:t>
      </w:r>
      <w:ins w:id="15" w:author="Weidong Peng (Credit)" w:date="2024-05-31T16:33:00Z">
        <w:r w:rsidR="00045A91">
          <w:t xml:space="preserve">in credit risk management </w:t>
        </w:r>
      </w:ins>
      <w:r>
        <w:t>used</w:t>
      </w:r>
      <w:del w:id="16" w:author="Weidong Peng (Credit)" w:date="2024-05-31T16:40:00Z">
        <w:r w:rsidDel="00F92B53">
          <w:delText xml:space="preserve"> </w:delText>
        </w:r>
      </w:del>
      <w:del w:id="17" w:author="Weidong Peng (Credit)" w:date="2024-05-31T16:39:00Z">
        <w:r w:rsidDel="00045A91">
          <w:delText xml:space="preserve">by Financial Risk Management teams </w:delText>
        </w:r>
      </w:del>
      <w:r>
        <w:t xml:space="preserve">to </w:t>
      </w:r>
      <w:del w:id="18" w:author="Weidong Peng (Credit)" w:date="2024-05-31T16:22:00Z">
        <w:r w:rsidDel="007F3848">
          <w:delText>model</w:delText>
        </w:r>
        <w:r w:rsidR="007F3848" w:rsidDel="007F3848">
          <w:delText>/</w:delText>
        </w:r>
      </w:del>
      <w:r w:rsidR="007F3848">
        <w:t>predict</w:t>
      </w:r>
      <w:r>
        <w:t xml:space="preserve"> the likelihood of default for a </w:t>
      </w:r>
      <w:del w:id="19" w:author="Weidong Peng (Credit)" w:date="2024-05-31T16:28:00Z">
        <w:r w:rsidDel="007F3848">
          <w:delText xml:space="preserve">given </w:delText>
        </w:r>
      </w:del>
      <w:del w:id="20" w:author="Weidong Peng (Credit)" w:date="2024-05-31T16:27:00Z">
        <w:r w:rsidDel="007F3848">
          <w:delText xml:space="preserve">subject </w:delText>
        </w:r>
      </w:del>
      <w:ins w:id="21" w:author="Weidong Peng (Credit)" w:date="2024-05-31T16:27:00Z">
        <w:r w:rsidR="007F3848">
          <w:t>borrower</w:t>
        </w:r>
      </w:ins>
      <w:r>
        <w:t>(i.e an applicant/customer) over a period of time (</w:t>
      </w:r>
      <w:r w:rsidRPr="00453971">
        <w:t>Huang and Scott</w:t>
      </w:r>
      <w:r>
        <w:t xml:space="preserve">, </w:t>
      </w:r>
      <w:r w:rsidRPr="00453971">
        <w:t>2017</w:t>
      </w:r>
      <w:r>
        <w:t xml:space="preserve">). </w:t>
      </w:r>
      <w:ins w:id="22" w:author="Weidong Peng (Credit)" w:date="2024-05-31T16:35:00Z">
        <w:r w:rsidR="00045A91">
          <w:t>The credit scorecards are used</w:t>
        </w:r>
      </w:ins>
      <w:ins w:id="23" w:author="Weidong Peng (Credit)" w:date="2024-05-31T16:39:00Z">
        <w:r w:rsidR="00045A91">
          <w:t xml:space="preserve"> by Financial Risk Management teams</w:t>
        </w:r>
      </w:ins>
      <w:ins w:id="24" w:author="Weidong Peng (Credit)" w:date="2024-05-31T16:35:00Z">
        <w:r w:rsidR="00045A91">
          <w:t xml:space="preserve"> for evaluating the credit</w:t>
        </w:r>
      </w:ins>
      <w:ins w:id="25" w:author="Weidong Peng (Credit)" w:date="2024-05-31T16:36:00Z">
        <w:r w:rsidR="00045A91">
          <w:t xml:space="preserve">worthiness of </w:t>
        </w:r>
      </w:ins>
      <w:ins w:id="26" w:author="Weidong Peng (Credit)" w:date="2024-05-31T16:38:00Z">
        <w:r w:rsidR="00045A91">
          <w:t xml:space="preserve">a </w:t>
        </w:r>
      </w:ins>
      <w:ins w:id="27" w:author="Weidong Peng (Credit)" w:date="2024-05-31T16:36:00Z">
        <w:r w:rsidR="00045A91">
          <w:t xml:space="preserve">customer.  </w:t>
        </w:r>
      </w:ins>
      <w:r>
        <w:t>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63BFF42" w14:textId="302A3D75" w:rsidR="00D0473E" w:rsidRDefault="00D0473E" w:rsidP="00592022">
      <w:pPr>
        <w:pStyle w:val="Heading4"/>
      </w:pPr>
      <w:r>
        <w:t xml:space="preserve">Decide between Champion and </w:t>
      </w:r>
      <w:r w:rsidR="00101CBF">
        <w:t>Challenger</w:t>
      </w:r>
    </w:p>
    <w:p w14:paraId="6FB34BD6" w14:textId="77777777" w:rsidR="00101CBF" w:rsidRPr="00101CBF" w:rsidRDefault="00101CBF" w:rsidP="00101CBF"/>
    <w:p w14:paraId="22741DAC" w14:textId="58AAA9AC"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6616BDF0" w:rsidR="00CE3560"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r w:rsidR="00E74E92">
        <w:t>ssigned to the characteristic, which is then added to the overall score on the scorecard</w:t>
      </w:r>
    </w:p>
    <w:p w14:paraId="3248FCB9" w14:textId="77777777" w:rsidR="00E74E92" w:rsidRPr="00CF697F" w:rsidRDefault="00E74E92" w:rsidP="009809AB">
      <w:pPr>
        <w:pStyle w:val="ListParagraph"/>
        <w:numPr>
          <w:ilvl w:val="0"/>
          <w:numId w:val="9"/>
        </w:numPr>
      </w:pPr>
    </w:p>
    <w:tbl>
      <w:tblPr>
        <w:tblW w:w="9016" w:type="dxa"/>
        <w:tblLook w:val="04A0" w:firstRow="1" w:lastRow="0" w:firstColumn="1" w:lastColumn="0" w:noHBand="0" w:noVBand="1"/>
      </w:tblPr>
      <w:tblGrid>
        <w:gridCol w:w="1759"/>
        <w:gridCol w:w="977"/>
        <w:gridCol w:w="1130"/>
        <w:gridCol w:w="1366"/>
        <w:gridCol w:w="938"/>
        <w:gridCol w:w="2846"/>
      </w:tblGrid>
      <w:tr w:rsidR="00951A54" w:rsidRPr="00166764" w14:paraId="65E6D69A" w14:textId="77777777" w:rsidTr="00951A54">
        <w:trPr>
          <w:trHeight w:val="300"/>
        </w:trPr>
        <w:tc>
          <w:tcPr>
            <w:tcW w:w="1758"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28" w:name="_Hlk166857517"/>
            <w:r w:rsidRPr="00166764">
              <w:rPr>
                <w:rFonts w:ascii="Aptos Narrow" w:eastAsia="Times New Roman" w:hAnsi="Aptos Narrow" w:cs="Times New Roman"/>
                <w:b/>
                <w:bCs/>
                <w:color w:val="000000"/>
                <w:kern w:val="0"/>
                <w:lang w:eastAsia="en-GB"/>
                <w14:ligatures w14:val="none"/>
              </w:rPr>
              <w:t>Characteristic</w:t>
            </w:r>
            <w:bookmarkEnd w:id="28"/>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2847"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951A54">
        <w:trPr>
          <w:trHeight w:val="300"/>
        </w:trPr>
        <w:tc>
          <w:tcPr>
            <w:tcW w:w="1758"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lastRenderedPageBreak/>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2847"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r w:rsidR="00951A54">
              <w:rPr>
                <w:rFonts w:ascii="Aptos Narrow" w:eastAsia="Times New Roman" w:hAnsi="Aptos Narrow" w:cs="Times New Roman"/>
                <w:color w:val="000000"/>
                <w:kern w:val="0"/>
                <w:lang w:eastAsia="en-GB"/>
                <w14:ligatures w14:val="none"/>
              </w:rPr>
              <w:t>DelphiSelect</w:t>
            </w:r>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2847"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2847"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951A54">
        <w:trPr>
          <w:trHeight w:val="455"/>
        </w:trPr>
        <w:tc>
          <w:tcPr>
            <w:tcW w:w="1758"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2847"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2847"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2847"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951A54">
        <w:trPr>
          <w:trHeight w:val="300"/>
        </w:trPr>
        <w:tc>
          <w:tcPr>
            <w:tcW w:w="17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lastRenderedPageBreak/>
              <w:t> </w:t>
            </w:r>
          </w:p>
        </w:tc>
      </w:tr>
      <w:tr w:rsidR="00951A54" w:rsidRPr="00166764" w14:paraId="07F57A7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2847"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HomeOwner</w:t>
            </w:r>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PrivateTenantFurnished</w:t>
            </w:r>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PrivateTenantUnfurnished</w:t>
            </w:r>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CouncilTenant</w:t>
            </w:r>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LivingWithParents</w:t>
            </w:r>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77777777" w:rsidR="00166764" w:rsidRDefault="00166764" w:rsidP="00166764"/>
    <w:p w14:paraId="42FF72B1" w14:textId="4DB9C521" w:rsidR="007B6C31" w:rsidRDefault="00166764" w:rsidP="00B70F0D">
      <w:pPr>
        <w:pStyle w:val="Heading4"/>
      </w:pPr>
      <w:r>
        <w:t>Challenger</w:t>
      </w:r>
      <w:r w:rsidR="008C59B4">
        <w:t xml:space="preserve"> Specification</w:t>
      </w:r>
    </w:p>
    <w:tbl>
      <w:tblPr>
        <w:tblW w:w="9016" w:type="dxa"/>
        <w:tblLook w:val="04A0" w:firstRow="1" w:lastRow="0" w:firstColumn="1" w:lastColumn="0" w:noHBand="0" w:noVBand="1"/>
      </w:tblPr>
      <w:tblGrid>
        <w:gridCol w:w="1886"/>
        <w:gridCol w:w="972"/>
        <w:gridCol w:w="733"/>
        <w:gridCol w:w="733"/>
        <w:gridCol w:w="791"/>
        <w:gridCol w:w="3901"/>
      </w:tblGrid>
      <w:tr w:rsidR="00C154A5" w:rsidRPr="00C154A5" w14:paraId="587399CA" w14:textId="77777777" w:rsidTr="00867E85">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1"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3905"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867E85">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971"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3905"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2579D4" w:rsidRPr="00C154A5" w14:paraId="5CEC2CA9"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170118E" w14:textId="77777777" w:rsidR="002579D4" w:rsidRDefault="002579D4" w:rsidP="002579D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CF0A52F"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6FBE341F" w14:textId="0FADEA4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 xml:space="preserve">Consumer Indebtedness Index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 This is an index that represents how in debt a person is. Higher values indicate the subject is using more of their available credit.</w:t>
            </w:r>
          </w:p>
          <w:p w14:paraId="24B55E37" w14:textId="6EE26C50"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46623E30"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tcBorders>
              <w:left w:val="nil"/>
              <w:right w:val="single" w:sz="4" w:space="0" w:color="auto"/>
            </w:tcBorders>
            <w:shd w:val="clear" w:color="auto" w:fill="auto"/>
            <w:noWrap/>
            <w:vAlign w:val="bottom"/>
            <w:hideMark/>
          </w:tcPr>
          <w:p w14:paraId="0DA9CE76" w14:textId="7222E1F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8C1450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3905" w:type="dxa"/>
            <w:vMerge/>
            <w:tcBorders>
              <w:left w:val="nil"/>
              <w:right w:val="single" w:sz="4" w:space="0" w:color="auto"/>
            </w:tcBorders>
            <w:shd w:val="clear" w:color="auto" w:fill="auto"/>
            <w:noWrap/>
            <w:vAlign w:val="bottom"/>
            <w:hideMark/>
          </w:tcPr>
          <w:p w14:paraId="1BC968AC" w14:textId="4160B3B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BAB124D"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1F6B1FAE" w14:textId="67C8C04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F6639FA"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3905" w:type="dxa"/>
            <w:vMerge/>
            <w:tcBorders>
              <w:left w:val="nil"/>
              <w:right w:val="single" w:sz="4" w:space="0" w:color="auto"/>
            </w:tcBorders>
            <w:shd w:val="clear" w:color="auto" w:fill="auto"/>
            <w:noWrap/>
            <w:vAlign w:val="bottom"/>
            <w:hideMark/>
          </w:tcPr>
          <w:p w14:paraId="40C92391" w14:textId="5FA2990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6BF07A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283A7C4B" w14:textId="1BA0CE4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4089E5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right w:val="single" w:sz="4" w:space="0" w:color="auto"/>
            </w:tcBorders>
            <w:shd w:val="clear" w:color="auto" w:fill="auto"/>
            <w:noWrap/>
            <w:vAlign w:val="bottom"/>
            <w:hideMark/>
          </w:tcPr>
          <w:p w14:paraId="4BC29CDD" w14:textId="4606FBE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56D034B"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448B5D4"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D346396" w14:textId="51111203"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DF329CC"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A811429" w14:textId="1232481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Consistently up-to-date accounts L12m</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3251A89" w14:textId="3C436BE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2177E04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7E67843B" w14:textId="0EE3A37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246E9E28"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637BEE37" w14:textId="5B2D78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96548C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63A2034B" w14:textId="5586DD2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B4237D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3E6F9F62" w14:textId="684F388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BA08FD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7ED2E4CD" w14:textId="1BA068A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127C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3905" w:type="dxa"/>
            <w:vMerge/>
            <w:tcBorders>
              <w:left w:val="nil"/>
              <w:right w:val="single" w:sz="4" w:space="0" w:color="auto"/>
            </w:tcBorders>
            <w:shd w:val="clear" w:color="auto" w:fill="auto"/>
            <w:noWrap/>
            <w:vAlign w:val="bottom"/>
            <w:hideMark/>
          </w:tcPr>
          <w:p w14:paraId="231CF5E8" w14:textId="4BC4D78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4813AC3"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1349BB5"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val="restart"/>
            <w:tcBorders>
              <w:top w:val="nil"/>
              <w:left w:val="nil"/>
              <w:right w:val="single" w:sz="4" w:space="0" w:color="auto"/>
            </w:tcBorders>
            <w:shd w:val="clear" w:color="auto" w:fill="auto"/>
            <w:noWrap/>
            <w:vAlign w:val="bottom"/>
            <w:hideMark/>
          </w:tcPr>
          <w:p w14:paraId="521BAC4A" w14:textId="4FC3C292"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395C1073"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655C18C" w14:textId="00EA4E5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CAIS Status 3 or worse, within the last 6 Months for all Active CAIS accounts (SP)</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 CAIS Status refers to the arrears position of the account e.g. 3 means 3 missed payments on the account.</w:t>
            </w:r>
          </w:p>
          <w:p w14:paraId="48AFF41B" w14:textId="52EF10A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6D097B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3905" w:type="dxa"/>
            <w:vMerge/>
            <w:tcBorders>
              <w:left w:val="nil"/>
              <w:right w:val="single" w:sz="4" w:space="0" w:color="auto"/>
            </w:tcBorders>
            <w:shd w:val="clear" w:color="auto" w:fill="auto"/>
            <w:noWrap/>
            <w:vAlign w:val="bottom"/>
            <w:hideMark/>
          </w:tcPr>
          <w:p w14:paraId="387148FA" w14:textId="6E2D936D"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3F1D7B5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3036BDD6" w14:textId="469EDEC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014B58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right w:val="single" w:sz="4" w:space="0" w:color="auto"/>
            </w:tcBorders>
            <w:shd w:val="clear" w:color="auto" w:fill="auto"/>
            <w:noWrap/>
            <w:vAlign w:val="bottom"/>
            <w:hideMark/>
          </w:tcPr>
          <w:p w14:paraId="4587A6BF" w14:textId="154ECFF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FE5D3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625F61F"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7841DA86" w14:textId="798B1986"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0EE81CD1"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3FE8506E" w14:textId="68EF08A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lastRenderedPageBreak/>
              <w:t xml:space="preserve">Defined as:  </w:t>
            </w:r>
            <w:r w:rsidRPr="002579D4">
              <w:rPr>
                <w:rFonts w:ascii="Aptos Narrow" w:eastAsia="Times New Roman" w:hAnsi="Aptos Narrow" w:cs="Times New Roman"/>
                <w:b/>
                <w:bCs/>
                <w:i/>
                <w:iCs/>
                <w:color w:val="000000"/>
                <w:kern w:val="0"/>
                <w:lang w:eastAsia="en-GB"/>
                <w14:ligatures w14:val="none"/>
              </w:rPr>
              <w:t>Number of Active CAIS Accounts Opened in the Last 3 Months (SP)</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63B4B238" w14:textId="46108550" w:rsidR="002579D4" w:rsidRPr="00C154A5" w:rsidRDefault="002579D4" w:rsidP="00867E8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55965DF5"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5FCCB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0B3C7C7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3905" w:type="dxa"/>
            <w:vMerge/>
            <w:tcBorders>
              <w:left w:val="nil"/>
              <w:right w:val="single" w:sz="4" w:space="0" w:color="auto"/>
            </w:tcBorders>
            <w:shd w:val="clear" w:color="auto" w:fill="auto"/>
            <w:noWrap/>
            <w:vAlign w:val="bottom"/>
            <w:hideMark/>
          </w:tcPr>
          <w:p w14:paraId="33AB8191" w14:textId="3FA534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CE6A68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49F68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2742C0C"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5F74BF95" w14:textId="729AC7B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539239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579026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02298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3905" w:type="dxa"/>
            <w:vMerge/>
            <w:tcBorders>
              <w:left w:val="nil"/>
              <w:right w:val="single" w:sz="4" w:space="0" w:color="auto"/>
            </w:tcBorders>
            <w:shd w:val="clear" w:color="auto" w:fill="auto"/>
            <w:noWrap/>
            <w:vAlign w:val="bottom"/>
            <w:hideMark/>
          </w:tcPr>
          <w:p w14:paraId="3C50DCF3" w14:textId="6642609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085225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7C17B62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B466B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492661DC" w14:textId="2992235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46DF72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E825EC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A7A107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006ECD03"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TRD-STL-19</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3905" w:type="dxa"/>
            <w:vMerge w:val="restart"/>
            <w:tcBorders>
              <w:top w:val="nil"/>
              <w:left w:val="nil"/>
              <w:right w:val="single" w:sz="4" w:space="0" w:color="auto"/>
            </w:tcBorders>
            <w:shd w:val="clear" w:color="auto" w:fill="auto"/>
            <w:noWrap/>
            <w:vAlign w:val="bottom"/>
            <w:hideMark/>
          </w:tcPr>
          <w:p w14:paraId="6C5DD7B0" w14:textId="77777777"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277270CB" w14:textId="77777777" w:rsidR="00867E85" w:rsidRDefault="00867E85" w:rsidP="00C154A5">
            <w:pPr>
              <w:spacing w:after="0" w:line="240" w:lineRule="auto"/>
              <w:rPr>
                <w:rFonts w:ascii="Aptos Narrow" w:eastAsia="Times New Roman" w:hAnsi="Aptos Narrow" w:cs="Times New Roman"/>
                <w:color w:val="000000"/>
                <w:kern w:val="0"/>
                <w:lang w:eastAsia="en-GB"/>
                <w14:ligatures w14:val="none"/>
              </w:rPr>
            </w:pPr>
          </w:p>
          <w:p w14:paraId="0B1F9721" w14:textId="1F575EB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867E85">
              <w:rPr>
                <w:rFonts w:ascii="Aptos Narrow" w:eastAsia="Times New Roman" w:hAnsi="Aptos Narrow" w:cs="Times New Roman"/>
                <w:b/>
                <w:bCs/>
                <w:i/>
                <w:iCs/>
                <w:color w:val="000000"/>
                <w:kern w:val="0"/>
                <w:lang w:eastAsia="en-GB"/>
                <w14:ligatures w14:val="none"/>
              </w:rPr>
              <w:t>Total Number of Default Short Term Loans accounts (Default CAIS)</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52E398EE" w14:textId="55F59452"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6369BC07"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5BBAAC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B947BF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tcBorders>
              <w:left w:val="nil"/>
              <w:right w:val="single" w:sz="4" w:space="0" w:color="auto"/>
            </w:tcBorders>
            <w:shd w:val="clear" w:color="auto" w:fill="auto"/>
            <w:noWrap/>
            <w:vAlign w:val="bottom"/>
            <w:hideMark/>
          </w:tcPr>
          <w:p w14:paraId="0F524D3C" w14:textId="63CE4E9A"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56761E0"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A5F527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5EAF3E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3905" w:type="dxa"/>
            <w:vMerge/>
            <w:tcBorders>
              <w:left w:val="nil"/>
              <w:right w:val="single" w:sz="4" w:space="0" w:color="auto"/>
            </w:tcBorders>
            <w:shd w:val="clear" w:color="auto" w:fill="auto"/>
            <w:noWrap/>
            <w:vAlign w:val="bottom"/>
            <w:hideMark/>
          </w:tcPr>
          <w:p w14:paraId="6C11794D" w14:textId="04C217C0"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5AA1A51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A22C5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4302E50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32935E9E" w14:textId="0DF7BD91"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1B7C95C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6467CE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9338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right w:val="single" w:sz="4" w:space="0" w:color="auto"/>
            </w:tcBorders>
            <w:shd w:val="clear" w:color="auto" w:fill="auto"/>
            <w:noWrap/>
            <w:vAlign w:val="bottom"/>
            <w:hideMark/>
          </w:tcPr>
          <w:p w14:paraId="1739B25F" w14:textId="60D20AE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802994E"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58B57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DB513A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09F9587"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EmploymentStatus</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FullTime</w:t>
            </w:r>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val="restart"/>
            <w:tcBorders>
              <w:top w:val="nil"/>
              <w:left w:val="nil"/>
              <w:right w:val="single" w:sz="4" w:space="0" w:color="auto"/>
            </w:tcBorders>
            <w:shd w:val="clear" w:color="auto" w:fill="auto"/>
            <w:noWrap/>
            <w:vAlign w:val="bottom"/>
            <w:hideMark/>
          </w:tcPr>
          <w:p w14:paraId="765A8F8B" w14:textId="6DFE60FA"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 This data point is one of the User Input questions.</w:t>
            </w:r>
          </w:p>
          <w:p w14:paraId="0B41C8FA" w14:textId="77777777" w:rsidR="00867E85" w:rsidRPr="00166764" w:rsidRDefault="00867E85" w:rsidP="00867E85">
            <w:pPr>
              <w:spacing w:after="0" w:line="240" w:lineRule="auto"/>
              <w:rPr>
                <w:rFonts w:ascii="Aptos Narrow" w:eastAsia="Times New Roman" w:hAnsi="Aptos Narrow" w:cs="Times New Roman"/>
                <w:color w:val="000000"/>
                <w:kern w:val="0"/>
                <w:lang w:eastAsia="en-GB"/>
                <w14:ligatures w14:val="none"/>
              </w:rPr>
            </w:pPr>
          </w:p>
          <w:p w14:paraId="2AA86192" w14:textId="63691A54"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employment an applicant is in.</w:t>
            </w:r>
            <w:r w:rsidRPr="00C154A5">
              <w:rPr>
                <w:rFonts w:ascii="Aptos Narrow" w:eastAsia="Times New Roman" w:hAnsi="Aptos Narrow" w:cs="Times New Roman"/>
                <w:color w:val="000000"/>
                <w:kern w:val="0"/>
                <w:lang w:eastAsia="en-GB"/>
                <w14:ligatures w14:val="none"/>
              </w:rPr>
              <w:t> </w:t>
            </w:r>
          </w:p>
          <w:p w14:paraId="7DBD4226" w14:textId="18B3D61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584B89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538414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A2CDD1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PartTime</w:t>
            </w:r>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3905" w:type="dxa"/>
            <w:vMerge/>
            <w:tcBorders>
              <w:left w:val="nil"/>
              <w:right w:val="single" w:sz="4" w:space="0" w:color="auto"/>
            </w:tcBorders>
            <w:shd w:val="clear" w:color="auto" w:fill="auto"/>
            <w:noWrap/>
            <w:vAlign w:val="bottom"/>
            <w:hideMark/>
          </w:tcPr>
          <w:p w14:paraId="2DA61A4B" w14:textId="0EA4124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FEE8B3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4D402C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7C034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0E83C378" w14:textId="24A75D8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62C35CF"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2D60894A"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B7FA589"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SelfEmployed</w:t>
            </w:r>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60C16428" w14:textId="45719693"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C4EF4C4"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1939E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7CEA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1EC37AE9" w14:textId="76D3C6E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25008A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C10DEE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E449D6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3905" w:type="dxa"/>
            <w:vMerge/>
            <w:tcBorders>
              <w:left w:val="nil"/>
              <w:right w:val="single" w:sz="4" w:space="0" w:color="auto"/>
            </w:tcBorders>
            <w:shd w:val="clear" w:color="auto" w:fill="auto"/>
            <w:noWrap/>
            <w:vAlign w:val="bottom"/>
            <w:hideMark/>
          </w:tcPr>
          <w:p w14:paraId="17A2F9A6" w14:textId="51EF7578"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684E378"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367F296"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5D24620"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bl>
    <w:p w14:paraId="212114FE" w14:textId="77777777" w:rsidR="00C154A5" w:rsidRDefault="00C154A5" w:rsidP="00C154A5"/>
    <w:p w14:paraId="6288088E" w14:textId="77777777" w:rsidR="00C154A5" w:rsidRPr="00C154A5" w:rsidRDefault="00C154A5" w:rsidP="00C154A5"/>
    <w:p w14:paraId="64924218" w14:textId="0579AB28" w:rsidR="00E74E92" w:rsidRDefault="00CF697F" w:rsidP="003B3EB3">
      <w:pPr>
        <w:pStyle w:val="Heading4"/>
      </w:pPr>
      <w:bookmarkStart w:id="29" w:name="_Toc166964433"/>
      <w:r>
        <w:t>NULL Handling in characteristics</w:t>
      </w:r>
      <w:bookmarkEnd w:id="29"/>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To handle this in Java, try-catch blocks are used to specifically catch a NullPointerException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15"/>
                    <a:stretch>
                      <a:fillRect/>
                    </a:stretch>
                  </pic:blipFill>
                  <pic:spPr>
                    <a:xfrm>
                      <a:off x="0" y="0"/>
                      <a:ext cx="4710568" cy="3361486"/>
                    </a:xfrm>
                    <a:prstGeom prst="rect">
                      <a:avLst/>
                    </a:prstGeom>
                  </pic:spPr>
                </pic:pic>
              </a:graphicData>
            </a:graphic>
          </wp:inline>
        </w:drawing>
      </w:r>
    </w:p>
    <w:p w14:paraId="19AFD55F" w14:textId="086CE63B" w:rsidR="00867E85" w:rsidRDefault="00867E85" w:rsidP="00E74E92">
      <w:r>
        <w:lastRenderedPageBreak/>
        <w:t xml:space="preserve">Figure: NULL handling for a Scorecard characteristic. </w:t>
      </w:r>
    </w:p>
    <w:p w14:paraId="14BF0BC6" w14:textId="77777777" w:rsidR="00E74E92" w:rsidRPr="00E74E92" w:rsidRDefault="00E74E92" w:rsidP="00E74E92"/>
    <w:p w14:paraId="47651E73" w14:textId="77777777" w:rsidR="00CF697F" w:rsidRDefault="00CF697F" w:rsidP="00CF697F"/>
    <w:p w14:paraId="420A6953" w14:textId="77777777" w:rsidR="008F132B" w:rsidRPr="00CF697F" w:rsidRDefault="008F132B" w:rsidP="00CF697F"/>
    <w:p w14:paraId="0B8C7F13" w14:textId="359E4D21" w:rsidR="00833D68" w:rsidRDefault="00833D68" w:rsidP="003B3EB3">
      <w:pPr>
        <w:pStyle w:val="Heading4"/>
      </w:pPr>
      <w:bookmarkStart w:id="30" w:name="_Toc166964434"/>
      <w:r>
        <w:t>Probability of Default formula</w:t>
      </w:r>
      <w:bookmarkEnd w:id="30"/>
    </w:p>
    <w:p w14:paraId="48B903A3" w14:textId="2FB5835B" w:rsidR="00833D68" w:rsidRDefault="008F132B" w:rsidP="00B9713F">
      <w:pPr>
        <w:jc w:val="both"/>
      </w:pPr>
      <w:commentRangeStart w:id="31"/>
      <w:commentRangeStart w:id="32"/>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Probability of Default</w:t>
      </w:r>
      <w:r w:rsidR="007B7545">
        <w:t xml:space="preserve"> formulas allow us to translate this raw score into a percentage value that can be more cleanly communicated to non-technical stakeholders.</w:t>
      </w:r>
      <w:commentRangeEnd w:id="31"/>
      <w:r w:rsidR="00B9713F">
        <w:rPr>
          <w:rStyle w:val="CommentReference"/>
        </w:rPr>
        <w:commentReference w:id="31"/>
      </w:r>
      <w:commentRangeEnd w:id="32"/>
      <w:r w:rsidR="00AB3D0C">
        <w:rPr>
          <w:rStyle w:val="CommentReference"/>
        </w:rPr>
        <w:commentReference w:id="32"/>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t>e = Eular’s Number (i.e. exponent)</w:t>
            </w:r>
          </w:p>
          <w:p w14:paraId="0BBB199A" w14:textId="77777777" w:rsidR="008F132B" w:rsidRDefault="008F132B" w:rsidP="00B9713F">
            <w:pPr>
              <w:jc w:val="both"/>
            </w:pPr>
          </w:p>
          <w:p w14:paraId="3FAED236" w14:textId="60AF5038" w:rsidR="008F132B" w:rsidRDefault="008F132B" w:rsidP="00B9713F">
            <w:pPr>
              <w:jc w:val="both"/>
            </w:pPr>
            <w:r>
              <w:t>b &amp; x = constants defined in the Scorecard Model Development process</w:t>
            </w:r>
          </w:p>
        </w:tc>
      </w:tr>
    </w:tbl>
    <w:p w14:paraId="4F2D0861" w14:textId="2A4329FB" w:rsidR="001745A3" w:rsidRDefault="007B7545" w:rsidP="00B9713F">
      <w:pPr>
        <w:jc w:val="both"/>
      </w:pPr>
      <w:r>
        <w:t xml:space="preserve">Figure: </w:t>
      </w:r>
      <w:commentRangeStart w:id="33"/>
      <w:commentRangeStart w:id="34"/>
      <w:r w:rsidR="00CB648A">
        <w:t xml:space="preserve">Probability of Default formula </w:t>
      </w:r>
      <w:r w:rsidR="00833D68">
        <w:t>(</w:t>
      </w:r>
      <w:r w:rsidR="00833D68" w:rsidRPr="00FA4344">
        <w:t>Silva et al</w:t>
      </w:r>
      <w:r w:rsidR="00833D68">
        <w:t xml:space="preserve">, </w:t>
      </w:r>
      <w:r w:rsidR="00833D68" w:rsidRPr="00FA4344">
        <w:t>2020</w:t>
      </w:r>
      <w:r w:rsidR="00833D68">
        <w:t>)</w:t>
      </w:r>
      <w:r w:rsidR="00CB648A">
        <w:t>.</w:t>
      </w:r>
      <w:commentRangeEnd w:id="33"/>
      <w:r w:rsidR="004D05CA">
        <w:rPr>
          <w:rStyle w:val="CommentReference"/>
        </w:rPr>
        <w:commentReference w:id="33"/>
      </w:r>
      <w:commentRangeEnd w:id="34"/>
      <w:r w:rsidR="00AB3D0C">
        <w:rPr>
          <w:rStyle w:val="CommentReference"/>
        </w:rPr>
        <w:commentReference w:id="34"/>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6545D7F4" w14:textId="04B36DBC" w:rsidR="001745A3" w:rsidRDefault="008F132B" w:rsidP="00B9713F">
      <w:pPr>
        <w:jc w:val="both"/>
      </w:pPr>
      <w:r>
        <w:t>This formula has a</w:t>
      </w:r>
      <w:r w:rsidR="001745A3">
        <w:t xml:space="preserve">pplied into the project </w:t>
      </w:r>
      <w:r>
        <w:t>within this method as part of the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17"/>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r>
        <w:t>Math.exp()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r>
        <w:t>baselineScore &amp; pointsJump</w:t>
      </w:r>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35" w:name="_Toc166964435"/>
      <w:r>
        <w:lastRenderedPageBreak/>
        <w:t>Policy Rules</w:t>
      </w:r>
      <w:bookmarkEnd w:id="35"/>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584169BE" w14:textId="18E7B8C3" w:rsidR="00B9713F" w:rsidRDefault="00B9713F" w:rsidP="00F8128C">
      <w:pPr>
        <w:pStyle w:val="ListParagraph"/>
        <w:numPr>
          <w:ilvl w:val="0"/>
          <w:numId w:val="9"/>
        </w:numPr>
      </w:pPr>
      <w:r w:rsidRPr="00101CBF">
        <w:rPr>
          <w:b/>
          <w:bCs/>
        </w:rPr>
        <w:t>Refer</w:t>
      </w:r>
      <w:r>
        <w:t xml:space="preserve"> = </w:t>
      </w:r>
      <w:r w:rsidR="00101CBF">
        <w:t xml:space="preserve">If the logic is met, </w:t>
      </w:r>
      <w:r>
        <w:t>the</w:t>
      </w:r>
      <w:r w:rsidR="00101CBF">
        <w:t>n</w:t>
      </w:r>
      <w:r>
        <w:t xml:space="preserve"> data must be manually reviewed before an offer of credit is given (if at all)</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r w:rsidR="001B0C0A">
        <w:t>Represents  n</w:t>
      </w:r>
      <w:r w:rsidR="00B9713F">
        <w:t>o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78BAAD89" w:rsidR="00277D74" w:rsidRPr="00F8128C" w:rsidRDefault="00277D74" w:rsidP="0032120F">
            <w:pPr>
              <w:rPr>
                <w:b/>
                <w:bCs/>
              </w:rPr>
            </w:pPr>
            <w:r>
              <w:rPr>
                <w:b/>
                <w:bCs/>
              </w:rPr>
              <w:t>s</w:t>
            </w:r>
            <w:r w:rsidRPr="00F8128C">
              <w:rPr>
                <w:b/>
                <w:bCs/>
              </w:rPr>
              <w:t>Logic</w:t>
            </w:r>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IF 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r>
              <w:t xml:space="preserve">decisionPath = “CHAMPION” AND Scorecards.Champion.score &lt; 600 </w:t>
            </w:r>
          </w:p>
          <w:p w14:paraId="4C114305" w14:textId="411D3DFB" w:rsidR="00277D74" w:rsidRDefault="00277D74" w:rsidP="003B3EB3">
            <w:r>
              <w:t>)</w:t>
            </w:r>
          </w:p>
          <w:p w14:paraId="648D5704" w14:textId="77777777" w:rsidR="00277D74" w:rsidRDefault="00277D74" w:rsidP="003B3EB3">
            <w:r>
              <w:t>OR (</w:t>
            </w:r>
          </w:p>
          <w:p w14:paraId="24AE347F" w14:textId="6DF9EF59" w:rsidR="00277D74" w:rsidRDefault="00277D74" w:rsidP="003B3EB3">
            <w:r>
              <w:t xml:space="preserve">Scorecards.Challenger.score &lt; </w:t>
            </w:r>
            <w:r w:rsidR="005F2DE2">
              <w:t>580</w:t>
            </w:r>
          </w:p>
          <w:p w14:paraId="0A4EC5F3" w14:textId="457FB681" w:rsidR="00277D74" w:rsidRDefault="00277D74" w:rsidP="003B3EB3">
            <w:r>
              <w:t>) THEN FAIL</w:t>
            </w:r>
          </w:p>
        </w:tc>
      </w:tr>
      <w:tr w:rsidR="00277D74" w14:paraId="3A61986D" w14:textId="77777777" w:rsidTr="00277D74">
        <w:tc>
          <w:tcPr>
            <w:tcW w:w="819" w:type="dxa"/>
            <w:vAlign w:val="center"/>
          </w:tcPr>
          <w:p w14:paraId="20589AED" w14:textId="6C0399B8" w:rsidR="00277D74" w:rsidRDefault="00277D74" w:rsidP="003B3EB3">
            <w:r>
              <w:t>R_001</w:t>
            </w:r>
          </w:p>
        </w:tc>
        <w:tc>
          <w:tcPr>
            <w:tcW w:w="1652" w:type="dxa"/>
            <w:vAlign w:val="center"/>
          </w:tcPr>
          <w:p w14:paraId="1A62ECF1" w14:textId="42505EFB" w:rsidR="00277D74" w:rsidRDefault="00277D74" w:rsidP="003B3EB3">
            <w:commentRangeStart w:id="36"/>
            <w:r>
              <w:t>Existing Customer</w:t>
            </w:r>
            <w:commentRangeEnd w:id="36"/>
            <w:r>
              <w:rPr>
                <w:rStyle w:val="CommentReference"/>
              </w:rPr>
              <w:commentReference w:id="36"/>
            </w:r>
          </w:p>
        </w:tc>
        <w:tc>
          <w:tcPr>
            <w:tcW w:w="1068" w:type="dxa"/>
            <w:vAlign w:val="center"/>
          </w:tcPr>
          <w:p w14:paraId="60289A36" w14:textId="53B43E5A" w:rsidR="00277D74" w:rsidRDefault="00277D74" w:rsidP="003B3EB3">
            <w:r>
              <w:t>Refer</w:t>
            </w:r>
          </w:p>
        </w:tc>
        <w:tc>
          <w:tcPr>
            <w:tcW w:w="5387" w:type="dxa"/>
            <w:vAlign w:val="center"/>
          </w:tcPr>
          <w:p w14:paraId="30712ABD" w14:textId="77777777" w:rsidR="00277D74" w:rsidRDefault="00277D74" w:rsidP="003B3EB3">
            <w:r>
              <w:t>IF Applicant name found within Northwind.Customer table</w:t>
            </w:r>
          </w:p>
          <w:p w14:paraId="10B10075" w14:textId="0E5EE046" w:rsidR="00277D74" w:rsidRDefault="00277D74" w:rsidP="003B3EB3">
            <w:r>
              <w:t>THEN FAIL</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37" w:name="_Toc166964436"/>
      <w:r>
        <w:lastRenderedPageBreak/>
        <w:t>Testing the program</w:t>
      </w:r>
      <w:bookmarkEnd w:id="37"/>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38" w:name="_Toc166964437"/>
      <w:r>
        <w:t>JUnit</w:t>
      </w:r>
      <w:bookmarkEnd w:id="38"/>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(TutorialsPoint.com, n.d.).</w:t>
      </w:r>
    </w:p>
    <w:p w14:paraId="79250B36" w14:textId="2F2F6B28" w:rsidR="00C05A59" w:rsidRDefault="00C05A59" w:rsidP="00F31321">
      <w:bookmarkStart w:id="39" w:name="_Toc166964438"/>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18"/>
                    <a:stretch>
                      <a:fillRect/>
                    </a:stretch>
                  </pic:blipFill>
                  <pic:spPr>
                    <a:xfrm>
                      <a:off x="0" y="0"/>
                      <a:ext cx="3757320" cy="3522123"/>
                    </a:xfrm>
                    <a:prstGeom prst="rect">
                      <a:avLst/>
                    </a:prstGeom>
                  </pic:spPr>
                </pic:pic>
              </a:graphicData>
            </a:graphic>
          </wp:inline>
        </w:drawing>
      </w:r>
    </w:p>
    <w:p w14:paraId="4ED58BBE" w14:textId="5C331929" w:rsidR="00676794" w:rsidRDefault="00C05A59" w:rsidP="00C05A59">
      <w: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19"/>
                    <a:stretch>
                      <a:fillRect/>
                    </a:stretch>
                  </pic:blipFill>
                  <pic:spPr>
                    <a:xfrm>
                      <a:off x="0" y="0"/>
                      <a:ext cx="4568237" cy="2620183"/>
                    </a:xfrm>
                    <a:prstGeom prst="rect">
                      <a:avLst/>
                    </a:prstGeom>
                  </pic:spPr>
                </pic:pic>
              </a:graphicData>
            </a:graphic>
          </wp:inline>
        </w:drawing>
      </w:r>
    </w:p>
    <w:p w14:paraId="382322C9" w14:textId="063F1D5F" w:rsidR="00676794" w:rsidRPr="00C05A59" w:rsidRDefault="00676794" w:rsidP="00C05A59">
      <w:r>
        <w:t>Figure: A test case written to test a program set up class that reads properties from an external file</w:t>
      </w:r>
    </w:p>
    <w:p w14:paraId="3DD9550A" w14:textId="54F9404F" w:rsidR="000C5FF4" w:rsidRDefault="006D4695" w:rsidP="004911AF">
      <w:pPr>
        <w:pStyle w:val="Heading2"/>
      </w:pPr>
      <w:r>
        <w:t>End to End</w:t>
      </w:r>
      <w:bookmarkEnd w:id="39"/>
    </w:p>
    <w:p w14:paraId="55661FDB" w14:textId="7F16EF0E" w:rsidR="000C5FF4" w:rsidRDefault="00F67861" w:rsidP="000C5FF4">
      <w:pPr>
        <w:pStyle w:val="Heading1"/>
      </w:pPr>
      <w:bookmarkStart w:id="40" w:name="_Toc166964439"/>
      <w:r>
        <w:t xml:space="preserve">Final </w:t>
      </w:r>
      <w:r w:rsidR="000C5FF4">
        <w:t>Code Repository</w:t>
      </w:r>
      <w:bookmarkEnd w:id="40"/>
    </w:p>
    <w:p w14:paraId="49E0FC2F" w14:textId="77777777" w:rsidR="000C5FF4" w:rsidRDefault="000C5FF4" w:rsidP="000C5FF4">
      <w:r>
        <w:t>All code developed for this project can be found in the below GitHub Repository:</w:t>
      </w:r>
    </w:p>
    <w:p w14:paraId="24164D85" w14:textId="77777777" w:rsidR="005C26DC" w:rsidRDefault="00576CEB" w:rsidP="00833D68">
      <w:pPr>
        <w:rPr>
          <w:rStyle w:val="Hyperlink"/>
        </w:rPr>
      </w:pPr>
      <w:hyperlink r:id="rId20" w:history="1">
        <w:r w:rsidR="006D24D4" w:rsidRPr="00A5098E">
          <w:rPr>
            <w:rStyle w:val="Hyperlink"/>
          </w:rPr>
          <w:t>https://github.com/btr6566/QA_Apply_Project_1</w:t>
        </w:r>
      </w:hyperlink>
    </w:p>
    <w:p w14:paraId="49D530E9" w14:textId="77777777" w:rsidR="005C26DC" w:rsidRDefault="005C26DC" w:rsidP="005C26DC">
      <w:pPr>
        <w:pStyle w:val="Heading1"/>
      </w:pPr>
      <w:r>
        <w:t>Conclusions</w:t>
      </w:r>
    </w:p>
    <w:p w14:paraId="64E9E36E" w14:textId="77777777" w:rsidR="005C26DC" w:rsidRDefault="005C26DC" w:rsidP="005C26DC">
      <w:pPr>
        <w:pStyle w:val="Heading2"/>
      </w:pPr>
      <w:r>
        <w:t>Project Outcome</w:t>
      </w:r>
    </w:p>
    <w:p w14:paraId="7CA27ADA" w14:textId="5124DE7D" w:rsidR="009D7854" w:rsidRDefault="005C26DC" w:rsidP="005C26DC">
      <w:pPr>
        <w:pStyle w:val="Heading2"/>
      </w:pPr>
      <w:r>
        <w:t>Personal Reflections</w:t>
      </w:r>
      <w:r w:rsidR="009D7854">
        <w:br w:type="page"/>
      </w:r>
    </w:p>
    <w:p w14:paraId="117DB0C9" w14:textId="615AD791" w:rsidR="009D7854" w:rsidRDefault="009D7854" w:rsidP="009D7854">
      <w:pPr>
        <w:pStyle w:val="Heading1"/>
      </w:pPr>
      <w:bookmarkStart w:id="41" w:name="_Toc166964440"/>
      <w:r>
        <w:lastRenderedPageBreak/>
        <w:t>References</w:t>
      </w:r>
      <w:bookmarkEnd w:id="41"/>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1"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22"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23"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4"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5"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6"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7"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8"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9"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0"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31"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TutorialsPoint.com. (n.d.). JUnit - Test Framework - Tutorialspoint. [online] Available at: https://www.tutorialspoint.com/junit/junit_test_framework.htm.</w:t>
      </w:r>
    </w:p>
    <w:p w14:paraId="54808109" w14:textId="77777777" w:rsidR="00DB63A8" w:rsidRDefault="00DB63A8"/>
    <w:p w14:paraId="3B4D0B88" w14:textId="5BBE4492" w:rsidR="009D7854" w:rsidRDefault="00451DA1">
      <w:r w:rsidRPr="00451DA1">
        <w:t xml:space="preserve">W3Schools. (Unknown). Java Abstraction. [Online]. W3Schools. Available at: </w:t>
      </w:r>
      <w:hyperlink r:id="rId32"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42" w:name="_Toc166964441"/>
      <w:r>
        <w:lastRenderedPageBreak/>
        <w:t>Appendix</w:t>
      </w:r>
      <w:bookmarkEnd w:id="42"/>
    </w:p>
    <w:p w14:paraId="41A10C6B" w14:textId="77777777" w:rsidR="000F0E98" w:rsidRPr="000F0E98" w:rsidRDefault="000F0E98" w:rsidP="000F0E98"/>
    <w:p w14:paraId="5EECB673" w14:textId="2A6E2DA6" w:rsidR="00C42B15" w:rsidRDefault="00C42B15" w:rsidP="00C42B15">
      <w:pPr>
        <w:pStyle w:val="Heading2"/>
      </w:pPr>
      <w:bookmarkStart w:id="43" w:name="_Toc166964442"/>
      <w:r>
        <w:t>Resources:</w:t>
      </w:r>
      <w:bookmarkEnd w:id="43"/>
    </w:p>
    <w:p w14:paraId="62E1DA13" w14:textId="77777777" w:rsidR="00C42B15" w:rsidRDefault="00576CEB" w:rsidP="00C42B15">
      <w:hyperlink r:id="rId33" w:history="1">
        <w:r w:rsidR="00C42B15">
          <w:rPr>
            <w:rStyle w:val="Hyperlink"/>
          </w:rPr>
          <w:t>Java Interface (w3schools.com)</w:t>
        </w:r>
      </w:hyperlink>
    </w:p>
    <w:p w14:paraId="757AB565" w14:textId="7854A8EF" w:rsidR="00C42B15" w:rsidRDefault="00576CEB" w:rsidP="00C42B15">
      <w:hyperlink r:id="rId34" w:history="1">
        <w:r w:rsidR="00C42B15">
          <w:rPr>
            <w:rStyle w:val="Hyperlink"/>
          </w:rPr>
          <w:t>Java Abstraction (w3schools.com)</w:t>
        </w:r>
      </w:hyperlink>
    </w:p>
    <w:p w14:paraId="4D77C8B6" w14:textId="4530898C" w:rsidR="00C42B15" w:rsidRDefault="00576CEB" w:rsidP="00C42B15">
      <w:hyperlink r:id="rId35"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44" w:name="_Toc166964443"/>
      <w:r>
        <w:t>Project Brief</w:t>
      </w:r>
      <w:r w:rsidR="007C4D41">
        <w:t xml:space="preserve"> &amp; Checklist</w:t>
      </w:r>
      <w:bookmarkEnd w:id="44"/>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45" w:name="_Toc166964444"/>
      <w:r>
        <w:lastRenderedPageBreak/>
        <w:t>Learning Criteria:</w:t>
      </w:r>
      <w:bookmarkEnd w:id="45"/>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31"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32" w:author="Weidong Peng (Credit)" w:date="2024-05-31T16:53:00Z" w:initials="WP(">
    <w:p w14:paraId="44E209C2" w14:textId="77777777" w:rsidR="00AB3D0C" w:rsidRDefault="00AB3D0C" w:rsidP="00AB3D0C">
      <w:pPr>
        <w:pStyle w:val="CommentText"/>
      </w:pPr>
      <w:r>
        <w:rPr>
          <w:rStyle w:val="CommentReference"/>
        </w:rPr>
        <w:annotationRef/>
      </w:r>
      <w:r>
        <w:t>Hi Ben, the Probability of Default formula allows us to convert the beta (model coefficients) and model variables X into a percentage value, which is then calibrated into a calculated score.</w:t>
      </w:r>
    </w:p>
  </w:comment>
  <w:comment w:id="33" w:author="Benjamin Roberts (Credit) [2]" w:date="2024-05-09T14:40:00Z" w:initials="BR">
    <w:p w14:paraId="5566F773" w14:textId="59ADA5BC"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34" w:author="Weidong Peng (Credit)" w:date="2024-05-31T16:55:00Z" w:initials="WP(">
    <w:p w14:paraId="6A1A103B" w14:textId="77777777" w:rsidR="00AB3D0C" w:rsidRDefault="00AB3D0C" w:rsidP="00AB3D0C">
      <w:pPr>
        <w:pStyle w:val="CommentText"/>
      </w:pPr>
      <w:r>
        <w:rPr>
          <w:rStyle w:val="CommentReference"/>
        </w:rPr>
        <w:annotationRef/>
      </w:r>
      <w:r>
        <w:t>This formula is usually used to convert a calculated score into probability of default!</w:t>
      </w:r>
    </w:p>
  </w:comment>
  <w:comment w:id="36" w:author="Benjamin Roberts (Credit)" w:date="2024-05-17T17:33:00Z" w:initials="BR(">
    <w:p w14:paraId="769F06F6" w14:textId="16CE777B" w:rsidR="00277D74" w:rsidRDefault="00277D74"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A4693" w15:done="0"/>
  <w15:commentEx w15:paraId="6F908A97" w15:done="0"/>
  <w15:commentEx w15:paraId="617D147F" w15:done="0"/>
  <w15:commentEx w15:paraId="44E209C2" w15:paraIdParent="617D147F" w15:done="0"/>
  <w15:commentEx w15:paraId="5566F773" w15:done="0"/>
  <w15:commentEx w15:paraId="6A1A103B" w15:paraIdParent="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9396A6" w16cex:dateUtc="2024-04-26T15:47:00Z"/>
  <w16cex:commentExtensible w16cex:durableId="271C83CC" w16cex:dateUtc="2024-04-26T15:33:00Z"/>
  <w16cex:commentExtensible w16cex:durableId="05E4587D" w16cex:dateUtc="2024-05-19T12:14:00Z"/>
  <w16cex:commentExtensible w16cex:durableId="3F48F872" w16cex:dateUtc="2024-05-31T15:53:00Z"/>
  <w16cex:commentExtensible w16cex:durableId="77CB7BB7" w16cex:dateUtc="2024-05-09T13:40:00Z"/>
  <w16cex:commentExtensible w16cex:durableId="067EF14F" w16cex:dateUtc="2024-05-31T15:55: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A4693" w16cid:durableId="6A9396A6"/>
  <w16cid:commentId w16cid:paraId="6F908A97" w16cid:durableId="271C83CC"/>
  <w16cid:commentId w16cid:paraId="617D147F" w16cid:durableId="05E4587D"/>
  <w16cid:commentId w16cid:paraId="44E209C2" w16cid:durableId="3F48F872"/>
  <w16cid:commentId w16cid:paraId="5566F773" w16cid:durableId="77CB7BB7"/>
  <w16cid:commentId w16cid:paraId="6A1A103B" w16cid:durableId="067EF14F"/>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7D2A" w14:textId="77777777" w:rsidR="00E313B5" w:rsidRDefault="00E313B5" w:rsidP="00B03B90">
      <w:pPr>
        <w:spacing w:after="0" w:line="240" w:lineRule="auto"/>
      </w:pPr>
      <w:r>
        <w:separator/>
      </w:r>
    </w:p>
  </w:endnote>
  <w:endnote w:type="continuationSeparator" w:id="0">
    <w:p w14:paraId="79792B18" w14:textId="77777777" w:rsidR="00E313B5" w:rsidRDefault="00E313B5"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2335" w14:textId="77777777" w:rsidR="00E313B5" w:rsidRDefault="00E313B5" w:rsidP="00B03B90">
      <w:pPr>
        <w:spacing w:after="0" w:line="240" w:lineRule="auto"/>
      </w:pPr>
      <w:r>
        <w:separator/>
      </w:r>
    </w:p>
  </w:footnote>
  <w:footnote w:type="continuationSeparator" w:id="0">
    <w:p w14:paraId="27C03FDE" w14:textId="77777777" w:rsidR="00E313B5" w:rsidRDefault="00E313B5"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Roberts (Credit)">
    <w15:presenceInfo w15:providerId="AD" w15:userId="S::Benjamin.Roberts@vanquisbankinggroup.com::3b04bba9-e976-44ec-83bc-f4c0610edf8f"/>
  </w15:person>
  <w15:person w15:author="Weidong Peng (Credit)">
    <w15:presenceInfo w15:providerId="AD" w15:userId="S::Weidong.Peng@vanquisbankinggroup.com::9a60d19c-487b-4f56-879c-a4ff473f73c3"/>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45A91"/>
    <w:rsid w:val="0006281E"/>
    <w:rsid w:val="000671CA"/>
    <w:rsid w:val="00067C50"/>
    <w:rsid w:val="000B34AE"/>
    <w:rsid w:val="000C53A7"/>
    <w:rsid w:val="000C5FF4"/>
    <w:rsid w:val="000E7A60"/>
    <w:rsid w:val="000F0E98"/>
    <w:rsid w:val="00101CBF"/>
    <w:rsid w:val="00166764"/>
    <w:rsid w:val="001745A3"/>
    <w:rsid w:val="001B0C0A"/>
    <w:rsid w:val="001B77E4"/>
    <w:rsid w:val="001E101C"/>
    <w:rsid w:val="00223A7D"/>
    <w:rsid w:val="00225195"/>
    <w:rsid w:val="002579D4"/>
    <w:rsid w:val="00277D74"/>
    <w:rsid w:val="00281C70"/>
    <w:rsid w:val="002854B4"/>
    <w:rsid w:val="00293C7B"/>
    <w:rsid w:val="002D58FE"/>
    <w:rsid w:val="002D62BF"/>
    <w:rsid w:val="002E7112"/>
    <w:rsid w:val="0037585D"/>
    <w:rsid w:val="003925A0"/>
    <w:rsid w:val="003B3EB3"/>
    <w:rsid w:val="003D5117"/>
    <w:rsid w:val="00413BF5"/>
    <w:rsid w:val="00451DA1"/>
    <w:rsid w:val="00453971"/>
    <w:rsid w:val="0047236D"/>
    <w:rsid w:val="004911AF"/>
    <w:rsid w:val="004B3AE6"/>
    <w:rsid w:val="004D05CA"/>
    <w:rsid w:val="004F2DB0"/>
    <w:rsid w:val="00503382"/>
    <w:rsid w:val="005046B9"/>
    <w:rsid w:val="00504821"/>
    <w:rsid w:val="0054104B"/>
    <w:rsid w:val="00575DC6"/>
    <w:rsid w:val="00576CEB"/>
    <w:rsid w:val="00592022"/>
    <w:rsid w:val="00597BD1"/>
    <w:rsid w:val="005B6664"/>
    <w:rsid w:val="005C26DC"/>
    <w:rsid w:val="005F14E6"/>
    <w:rsid w:val="005F2DE2"/>
    <w:rsid w:val="00611380"/>
    <w:rsid w:val="006147EB"/>
    <w:rsid w:val="00676794"/>
    <w:rsid w:val="006D24D4"/>
    <w:rsid w:val="006D4695"/>
    <w:rsid w:val="00725995"/>
    <w:rsid w:val="00751D63"/>
    <w:rsid w:val="00765337"/>
    <w:rsid w:val="007B6C31"/>
    <w:rsid w:val="007B7545"/>
    <w:rsid w:val="007C4D41"/>
    <w:rsid w:val="007D5552"/>
    <w:rsid w:val="007F3848"/>
    <w:rsid w:val="008108FA"/>
    <w:rsid w:val="00833D68"/>
    <w:rsid w:val="00841863"/>
    <w:rsid w:val="00867E85"/>
    <w:rsid w:val="008712A4"/>
    <w:rsid w:val="008C252E"/>
    <w:rsid w:val="008C59B4"/>
    <w:rsid w:val="008C730F"/>
    <w:rsid w:val="008F132B"/>
    <w:rsid w:val="009150C9"/>
    <w:rsid w:val="0094603B"/>
    <w:rsid w:val="00951A54"/>
    <w:rsid w:val="009809AB"/>
    <w:rsid w:val="009939EB"/>
    <w:rsid w:val="009B44EC"/>
    <w:rsid w:val="009B722D"/>
    <w:rsid w:val="009D7854"/>
    <w:rsid w:val="009E5A2D"/>
    <w:rsid w:val="00A01378"/>
    <w:rsid w:val="00A3095D"/>
    <w:rsid w:val="00AB0A42"/>
    <w:rsid w:val="00AB1EC6"/>
    <w:rsid w:val="00AB3D0C"/>
    <w:rsid w:val="00AC53F5"/>
    <w:rsid w:val="00B03B90"/>
    <w:rsid w:val="00B70F0D"/>
    <w:rsid w:val="00B9713F"/>
    <w:rsid w:val="00BF1A1F"/>
    <w:rsid w:val="00C003C5"/>
    <w:rsid w:val="00C05A59"/>
    <w:rsid w:val="00C07638"/>
    <w:rsid w:val="00C154A5"/>
    <w:rsid w:val="00C42B15"/>
    <w:rsid w:val="00C862EA"/>
    <w:rsid w:val="00C879BE"/>
    <w:rsid w:val="00CB648A"/>
    <w:rsid w:val="00CD0E70"/>
    <w:rsid w:val="00CE3560"/>
    <w:rsid w:val="00CF697F"/>
    <w:rsid w:val="00CF7791"/>
    <w:rsid w:val="00D0473E"/>
    <w:rsid w:val="00DA1230"/>
    <w:rsid w:val="00DB63A8"/>
    <w:rsid w:val="00DC02E7"/>
    <w:rsid w:val="00DF2B25"/>
    <w:rsid w:val="00E12CE3"/>
    <w:rsid w:val="00E313B5"/>
    <w:rsid w:val="00E34A18"/>
    <w:rsid w:val="00E74E92"/>
    <w:rsid w:val="00EC7E9E"/>
    <w:rsid w:val="00EE3D7E"/>
    <w:rsid w:val="00EF550E"/>
    <w:rsid w:val="00F27FBE"/>
    <w:rsid w:val="00F31321"/>
    <w:rsid w:val="00F65280"/>
    <w:rsid w:val="00F67861"/>
    <w:rsid w:val="00F71FD1"/>
    <w:rsid w:val="00F8128C"/>
    <w:rsid w:val="00F92B53"/>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7F3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9" Type="http://schemas.microsoft.com/office/2011/relationships/people" Target="people.xml"/><Relationship Id="rId21" Type="http://schemas.openxmlformats.org/officeDocument/2006/relationships/hyperlink" Target="https://aws.amazon.com/what-is/unit-testing/" TargetMode="External"/><Relationship Id="rId34" Type="http://schemas.openxmlformats.org/officeDocument/2006/relationships/hyperlink" Target="https://www.w3schools.com/java/java_abstract.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er.business-school.ed.ac.uk/wp-content/uploads/sites/55/2017/03/Credit-Risk-Scorecard-Design-Huang-and-Scott.pdf" TargetMode="External"/><Relationship Id="rId33" Type="http://schemas.openxmlformats.org/officeDocument/2006/relationships/hyperlink" Target="https://www.w3schools.com/java/java_interface.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tr6566/QA_Apply_Project_1" TargetMode="External"/><Relationship Id="rId29" Type="http://schemas.openxmlformats.org/officeDocument/2006/relationships/hyperlink" Target="https://www.ncbi.nlm.nih.gov/pmc/articles/PMC9041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ommunity.fico.com/s/blog-post/a5Q2E000000YNqoUAG/fico2227" TargetMode="External"/><Relationship Id="rId32" Type="http://schemas.openxmlformats.org/officeDocument/2006/relationships/hyperlink" Target="https://www.w3schools.com/java/java_abstract.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experian.com/products/uk/delphi-select/delphi-select-api-docs" TargetMode="External"/><Relationship Id="rId28" Type="http://schemas.openxmlformats.org/officeDocument/2006/relationships/hyperlink" Target="https://github.com/microsoft/sql-server-samples/blob/master/samples/databases/northwind-pubs/instnwn"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tackoverflow.com/questions/70406298/adding-objects-to-an-array-list-cannot-invoke-xxx-add-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youtube.com/watch?v=HnQ6QjeGMm0" TargetMode="External"/><Relationship Id="rId27" Type="http://schemas.openxmlformats.org/officeDocument/2006/relationships/hyperlink" Target="https://azure.microsoft.com/en-us/blog/adding-users-to-your-sql-azure-database/" TargetMode="External"/><Relationship Id="rId30" Type="http://schemas.openxmlformats.org/officeDocument/2006/relationships/hyperlink" Target="https://stackoverflow.com/questions/260666/can-an-abstract-class-have-a-constructor" TargetMode="External"/><Relationship Id="rId35" Type="http://schemas.openxmlformats.org/officeDocument/2006/relationships/hyperlink" Target="https://www.w3schools.com/java/java_try_catch.asp"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3717</Words>
  <Characters>21192</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2</cp:revision>
  <dcterms:created xsi:type="dcterms:W3CDTF">2024-05-31T16:36:00Z</dcterms:created>
  <dcterms:modified xsi:type="dcterms:W3CDTF">2024-05-31T16:36:00Z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